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4FC3F2" w14:textId="77777777" w:rsidR="00670472" w:rsidRPr="00670472" w:rsidRDefault="00670472" w:rsidP="00670472">
      <w:pPr>
        <w:bidi w:val="0"/>
        <w:jc w:val="both"/>
        <w:rPr>
          <w:b/>
          <w:bCs/>
          <w:sz w:val="32"/>
          <w:szCs w:val="32"/>
          <w:u w:val="single"/>
        </w:rPr>
      </w:pPr>
      <w:r w:rsidRPr="00670472">
        <w:rPr>
          <w:b/>
          <w:bCs/>
          <w:sz w:val="32"/>
          <w:szCs w:val="32"/>
          <w:u w:val="single"/>
        </w:rPr>
        <w:t xml:space="preserve">Propaganda Techniques Detection </w:t>
      </w:r>
    </w:p>
    <w:p w14:paraId="4C1CF3C7" w14:textId="77777777" w:rsidR="00670472" w:rsidRPr="00B00FD7" w:rsidRDefault="00670472" w:rsidP="00670472">
      <w:pPr>
        <w:bidi w:val="0"/>
        <w:jc w:val="both"/>
        <w:rPr>
          <w:sz w:val="24"/>
          <w:szCs w:val="24"/>
        </w:rPr>
      </w:pPr>
      <w:del w:id="0" w:author="Alberto Barron Cedeno" w:date="2018-06-10T10:20:00Z">
        <w:r w:rsidRPr="00B00FD7" w:rsidDel="005E1EF6">
          <w:rPr>
            <w:sz w:val="24"/>
            <w:szCs w:val="24"/>
          </w:rPr>
          <w:delText>As part of a Mega Project led by scientists at Qatar Computing Research Institute which</w:delText>
        </w:r>
      </w:del>
      <w:ins w:id="1" w:author="Alberto Barron Cedeno" w:date="2018-06-10T10:20:00Z">
        <w:r w:rsidR="005E1EF6">
          <w:rPr>
            <w:sz w:val="24"/>
            <w:szCs w:val="24"/>
          </w:rPr>
          <w:t>We</w:t>
        </w:r>
      </w:ins>
      <w:r w:rsidRPr="00B00FD7">
        <w:rPr>
          <w:sz w:val="24"/>
          <w:szCs w:val="24"/>
        </w:rPr>
        <w:t xml:space="preserve"> aim</w:t>
      </w:r>
      <w:del w:id="2" w:author="Alberto Barron Cedeno" w:date="2018-06-10T10:20:00Z">
        <w:r w:rsidRPr="00B00FD7" w:rsidDel="005E1EF6">
          <w:rPr>
            <w:sz w:val="24"/>
            <w:szCs w:val="24"/>
          </w:rPr>
          <w:delText>s</w:delText>
        </w:r>
      </w:del>
      <w:r w:rsidRPr="00B00FD7">
        <w:rPr>
          <w:sz w:val="24"/>
          <w:szCs w:val="24"/>
        </w:rPr>
        <w:t xml:space="preserve"> at </w:t>
      </w:r>
      <w:del w:id="3" w:author="Alberto Barron Cedeno" w:date="2018-06-10T10:20:00Z">
        <w:r w:rsidRPr="00B00FD7" w:rsidDel="005E1EF6">
          <w:rPr>
            <w:sz w:val="24"/>
            <w:szCs w:val="24"/>
          </w:rPr>
          <w:delText>developing an application that would limit the fake news in articles, we want to detect</w:delText>
        </w:r>
      </w:del>
      <w:ins w:id="4" w:author="Alberto Barron Cedeno" w:date="2018-06-10T10:20:00Z">
        <w:r w:rsidR="005E1EF6">
          <w:rPr>
            <w:sz w:val="24"/>
            <w:szCs w:val="24"/>
          </w:rPr>
          <w:t>identify</w:t>
        </w:r>
      </w:ins>
      <w:r w:rsidRPr="00B00FD7">
        <w:rPr>
          <w:sz w:val="24"/>
          <w:szCs w:val="24"/>
        </w:rPr>
        <w:t xml:space="preserve"> propagandistic techniques </w:t>
      </w:r>
      <w:del w:id="5" w:author="Alberto Barron Cedeno" w:date="2018-06-10T10:20:00Z">
        <w:r w:rsidRPr="00B00FD7" w:rsidDel="005E1EF6">
          <w:rPr>
            <w:sz w:val="24"/>
            <w:szCs w:val="24"/>
          </w:rPr>
          <w:delText xml:space="preserve">employed </w:delText>
        </w:r>
      </w:del>
      <w:r w:rsidRPr="00B00FD7">
        <w:rPr>
          <w:sz w:val="24"/>
          <w:szCs w:val="24"/>
        </w:rPr>
        <w:t>in news articles</w:t>
      </w:r>
      <w:del w:id="6" w:author="Alberto Barron Cedeno" w:date="2018-06-10T10:20:00Z">
        <w:r w:rsidRPr="00B00FD7" w:rsidDel="005E1EF6">
          <w:rPr>
            <w:sz w:val="24"/>
            <w:szCs w:val="24"/>
          </w:rPr>
          <w:delText xml:space="preserve"> which are randomly selected and presented to you</w:delText>
        </w:r>
      </w:del>
      <w:r w:rsidRPr="00B00FD7">
        <w:rPr>
          <w:sz w:val="24"/>
          <w:szCs w:val="24"/>
        </w:rPr>
        <w:t xml:space="preserve">. In order to do that, we will provide you with </w:t>
      </w:r>
      <w:ins w:id="7" w:author="Alberto Barron Cedeno" w:date="2018-06-10T10:21:00Z">
        <w:r w:rsidR="005E1EF6">
          <w:rPr>
            <w:sz w:val="24"/>
            <w:szCs w:val="24"/>
          </w:rPr>
          <w:t xml:space="preserve">the news article itself and </w:t>
        </w:r>
      </w:ins>
      <w:r w:rsidRPr="00B00FD7">
        <w:rPr>
          <w:sz w:val="24"/>
          <w:szCs w:val="24"/>
        </w:rPr>
        <w:t xml:space="preserve">a flowchart </w:t>
      </w:r>
      <w:ins w:id="8" w:author="Alberto Barron Cedeno" w:date="2018-06-10T10:21:00Z">
        <w:r w:rsidR="005E1EF6">
          <w:rPr>
            <w:sz w:val="24"/>
            <w:szCs w:val="24"/>
          </w:rPr>
          <w:t xml:space="preserve">to guide you through the identification </w:t>
        </w:r>
      </w:ins>
      <w:r w:rsidRPr="00B00FD7">
        <w:rPr>
          <w:sz w:val="24"/>
          <w:szCs w:val="24"/>
        </w:rPr>
        <w:t xml:space="preserve">of the most common </w:t>
      </w:r>
      <w:ins w:id="9" w:author="Alberto Barron Cedeno" w:date="2018-06-10T10:21:00Z">
        <w:r w:rsidR="005E1EF6">
          <w:rPr>
            <w:sz w:val="24"/>
            <w:szCs w:val="24"/>
          </w:rPr>
          <w:t xml:space="preserve">propagandist </w:t>
        </w:r>
      </w:ins>
      <w:r w:rsidRPr="00B00FD7">
        <w:rPr>
          <w:sz w:val="24"/>
          <w:szCs w:val="24"/>
        </w:rPr>
        <w:t>techniques</w:t>
      </w:r>
      <w:del w:id="10" w:author="Alberto Barron Cedeno" w:date="2018-06-10T10:21:00Z">
        <w:r w:rsidRPr="00B00FD7" w:rsidDel="005E1EF6">
          <w:rPr>
            <w:sz w:val="24"/>
            <w:szCs w:val="24"/>
          </w:rPr>
          <w:delText xml:space="preserve"> that are employed in articles with a definition of each technique</w:delText>
        </w:r>
      </w:del>
      <w:r w:rsidRPr="00B00FD7">
        <w:rPr>
          <w:sz w:val="24"/>
          <w:szCs w:val="24"/>
        </w:rPr>
        <w:t>. All you need to</w:t>
      </w:r>
      <w:r w:rsidR="00C46BB5">
        <w:rPr>
          <w:sz w:val="24"/>
          <w:szCs w:val="24"/>
        </w:rPr>
        <w:t xml:space="preserve"> do</w:t>
      </w:r>
      <w:r w:rsidRPr="00B00FD7">
        <w:rPr>
          <w:sz w:val="24"/>
          <w:szCs w:val="24"/>
        </w:rPr>
        <w:t xml:space="preserve"> is follow the steps given in the flowchart, and pinpoint which technique was employed in a specific sentence. Should you find this difficult, please refer to the examples provided hereafter, or watch the instructional video attached with this task. </w:t>
      </w:r>
    </w:p>
    <w:p w14:paraId="0DC10378" w14:textId="77777777" w:rsidR="00670472" w:rsidRDefault="00670472" w:rsidP="00670472">
      <w:pPr>
        <w:bidi w:val="0"/>
        <w:jc w:val="both"/>
        <w:rPr>
          <w:b/>
          <w:bCs/>
          <w:sz w:val="32"/>
          <w:szCs w:val="32"/>
          <w:u w:val="single"/>
        </w:rPr>
      </w:pPr>
      <w:r>
        <w:rPr>
          <w:b/>
          <w:bCs/>
          <w:sz w:val="32"/>
          <w:szCs w:val="32"/>
          <w:u w:val="single"/>
        </w:rPr>
        <w:t>Steps:</w:t>
      </w:r>
    </w:p>
    <w:p w14:paraId="40AED4D5" w14:textId="77777777" w:rsidR="00670472" w:rsidRPr="00B00FD7" w:rsidRDefault="00670472" w:rsidP="00670472">
      <w:pPr>
        <w:bidi w:val="0"/>
        <w:jc w:val="both"/>
        <w:rPr>
          <w:sz w:val="24"/>
          <w:szCs w:val="24"/>
        </w:rPr>
      </w:pPr>
      <w:r w:rsidRPr="00B00FD7">
        <w:rPr>
          <w:sz w:val="24"/>
          <w:szCs w:val="24"/>
        </w:rPr>
        <w:t>In order to annotate and detect propagandistic techniques, please follow the following steps:</w:t>
      </w:r>
    </w:p>
    <w:p w14:paraId="0E27B8BD" w14:textId="77777777" w:rsidR="00670472" w:rsidRDefault="00670472" w:rsidP="00670472">
      <w:pPr>
        <w:jc w:val="right"/>
        <w:rPr>
          <w:rtl/>
          <w:lang w:bidi="ar-QA"/>
        </w:rPr>
      </w:pPr>
      <w:r>
        <w:rPr>
          <w:rFonts w:hint="cs"/>
          <w:noProof/>
          <w:rtl/>
        </w:rPr>
        <w:drawing>
          <wp:inline distT="0" distB="0" distL="0" distR="0" wp14:anchorId="19BE5E2A" wp14:editId="372F3392">
            <wp:extent cx="4627659" cy="1765189"/>
            <wp:effectExtent l="25400" t="25400" r="20955" b="3873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Pr>
          <w:rFonts w:hint="cs"/>
          <w:noProof/>
          <w:rtl/>
        </w:rPr>
        <w:drawing>
          <wp:inline distT="0" distB="0" distL="0" distR="0" wp14:anchorId="28DA385D" wp14:editId="56B116D5">
            <wp:extent cx="4627659" cy="1765189"/>
            <wp:effectExtent l="25400" t="25400" r="20955" b="3873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4E6D778" w14:textId="77777777" w:rsidR="00B00FD7" w:rsidRDefault="00B00FD7" w:rsidP="00670472">
      <w:pPr>
        <w:bidi w:val="0"/>
        <w:jc w:val="both"/>
        <w:rPr>
          <w:b/>
          <w:bCs/>
          <w:sz w:val="32"/>
          <w:szCs w:val="32"/>
          <w:u w:val="single"/>
        </w:rPr>
      </w:pPr>
    </w:p>
    <w:p w14:paraId="46E4E1E6" w14:textId="77777777" w:rsidR="00B00FD7" w:rsidRDefault="00B00FD7" w:rsidP="00B00FD7">
      <w:pPr>
        <w:bidi w:val="0"/>
        <w:jc w:val="both"/>
        <w:rPr>
          <w:b/>
          <w:bCs/>
          <w:sz w:val="32"/>
          <w:szCs w:val="32"/>
          <w:u w:val="single"/>
        </w:rPr>
      </w:pPr>
    </w:p>
    <w:p w14:paraId="55BAFD16" w14:textId="77777777" w:rsidR="00B00FD7" w:rsidRDefault="00B00FD7" w:rsidP="00B00FD7">
      <w:pPr>
        <w:bidi w:val="0"/>
        <w:jc w:val="both"/>
        <w:rPr>
          <w:ins w:id="11" w:author="Alberto Barron Cedeno" w:date="2018-06-10T10:25:00Z"/>
          <w:b/>
          <w:bCs/>
          <w:sz w:val="32"/>
          <w:szCs w:val="32"/>
          <w:u w:val="single"/>
        </w:rPr>
      </w:pPr>
    </w:p>
    <w:p w14:paraId="018C083E" w14:textId="77777777" w:rsidR="005E1EF6" w:rsidRDefault="005E1EF6" w:rsidP="00B00FD7">
      <w:pPr>
        <w:bidi w:val="0"/>
        <w:jc w:val="both"/>
        <w:rPr>
          <w:b/>
          <w:bCs/>
          <w:sz w:val="32"/>
          <w:szCs w:val="32"/>
          <w:u w:val="single"/>
        </w:rPr>
      </w:pPr>
    </w:p>
    <w:p w14:paraId="7424DE6E" w14:textId="77777777" w:rsidR="00B00FD7" w:rsidRDefault="00B00FD7" w:rsidP="00B00FD7">
      <w:pPr>
        <w:bidi w:val="0"/>
        <w:jc w:val="both"/>
        <w:rPr>
          <w:b/>
          <w:bCs/>
          <w:sz w:val="32"/>
          <w:szCs w:val="32"/>
          <w:u w:val="single"/>
        </w:rPr>
      </w:pPr>
    </w:p>
    <w:p w14:paraId="45760CBC" w14:textId="77777777" w:rsidR="00670472" w:rsidRDefault="00B00FD7" w:rsidP="00B00FD7">
      <w:pPr>
        <w:bidi w:val="0"/>
        <w:jc w:val="both"/>
        <w:rPr>
          <w:b/>
          <w:bCs/>
          <w:sz w:val="32"/>
          <w:szCs w:val="32"/>
          <w:u w:val="single"/>
        </w:rPr>
      </w:pPr>
      <w:r>
        <w:rPr>
          <w:b/>
          <w:bCs/>
          <w:noProof/>
          <w:sz w:val="32"/>
          <w:szCs w:val="32"/>
          <w:u w:val="single"/>
        </w:rPr>
        <w:lastRenderedPageBreak/>
        <mc:AlternateContent>
          <mc:Choice Requires="wps">
            <w:drawing>
              <wp:anchor distT="0" distB="0" distL="114300" distR="114300" simplePos="0" relativeHeight="251661312" behindDoc="0" locked="0" layoutInCell="1" allowOverlap="1" wp14:anchorId="62C5DB6B" wp14:editId="5B7F833E">
                <wp:simplePos x="0" y="0"/>
                <wp:positionH relativeFrom="column">
                  <wp:posOffset>3348990</wp:posOffset>
                </wp:positionH>
                <wp:positionV relativeFrom="paragraph">
                  <wp:posOffset>-70181</wp:posOffset>
                </wp:positionV>
                <wp:extent cx="1001395" cy="301625"/>
                <wp:effectExtent l="0" t="0" r="27305" b="22225"/>
                <wp:wrapNone/>
                <wp:docPr id="8" name="Text Box 8"/>
                <wp:cNvGraphicFramePr/>
                <a:graphic xmlns:a="http://schemas.openxmlformats.org/drawingml/2006/main">
                  <a:graphicData uri="http://schemas.microsoft.com/office/word/2010/wordprocessingShape">
                    <wps:wsp>
                      <wps:cNvSpPr txBox="1"/>
                      <wps:spPr>
                        <a:xfrm>
                          <a:off x="0" y="0"/>
                          <a:ext cx="1001395" cy="301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352B87A" w14:textId="77777777" w:rsidR="005E1EF6" w:rsidRDefault="005E1EF6" w:rsidP="007E4CE1">
                            <w:pPr>
                              <w:jc w:val="center"/>
                              <w:rPr>
                                <w:lang w:bidi="ar-QA"/>
                              </w:rPr>
                            </w:pPr>
                            <w:r>
                              <w:rPr>
                                <w:lang w:bidi="ar-QA"/>
                              </w:rPr>
                              <w:t>Name calling</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931EE93" id="_x0000_t202" coordsize="21600,21600" o:spt="202" path="m,l,21600r21600,l21600,xe">
                <v:stroke joinstyle="miter"/>
                <v:path gradientshapeok="t" o:connecttype="rect"/>
              </v:shapetype>
              <v:shape id="Text Box 8" o:spid="_x0000_s1026" type="#_x0000_t202" style="position:absolute;left:0;text-align:left;margin-left:263.7pt;margin-top:-5.55pt;width:78.85pt;height:2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" fillcolor="white [3201]" strokeweight=".5pt">
                <v:textbox>
                  <w:txbxContent>
                    <w:p w:rsidR="00B00FD7" w:rsidRDefault="00B00FD7" w:rsidP="007E4CE1">
                      <w:pPr>
                        <w:jc w:val="center"/>
                        <w:rPr>
                          <w:lang w:bidi="ar-QA"/>
                        </w:rPr>
                      </w:pPr>
                      <w:r>
                        <w:rPr>
                          <w:lang w:bidi="ar-QA"/>
                        </w:rPr>
                        <w:t>Name calling</w:t>
                      </w:r>
                    </w:p>
                  </w:txbxContent>
                </v:textbox>
              </v:shape>
            </w:pict>
          </mc:Fallback>
        </mc:AlternateContent>
      </w:r>
      <w:r>
        <w:rPr>
          <w:b/>
          <w:bCs/>
          <w:noProof/>
          <w:sz w:val="32"/>
          <w:szCs w:val="32"/>
          <w:u w:val="single"/>
        </w:rPr>
        <mc:AlternateContent>
          <mc:Choice Requires="wps">
            <w:drawing>
              <wp:anchor distT="0" distB="0" distL="114300" distR="114300" simplePos="0" relativeHeight="251660288" behindDoc="0" locked="0" layoutInCell="1" allowOverlap="1" wp14:anchorId="45DAC687" wp14:editId="74FEFD2F">
                <wp:simplePos x="0" y="0"/>
                <wp:positionH relativeFrom="column">
                  <wp:posOffset>3269615</wp:posOffset>
                </wp:positionH>
                <wp:positionV relativeFrom="paragraph">
                  <wp:posOffset>-143510</wp:posOffset>
                </wp:positionV>
                <wp:extent cx="1152525" cy="460375"/>
                <wp:effectExtent l="0" t="0" r="28575" b="15875"/>
                <wp:wrapNone/>
                <wp:docPr id="7" name="Rounded Rectangle 7"/>
                <wp:cNvGraphicFramePr/>
                <a:graphic xmlns:a="http://schemas.openxmlformats.org/drawingml/2006/main">
                  <a:graphicData uri="http://schemas.microsoft.com/office/word/2010/wordprocessingShape">
                    <wps:wsp>
                      <wps:cNvSpPr/>
                      <wps:spPr>
                        <a:xfrm>
                          <a:off x="0" y="0"/>
                          <a:ext cx="1152525" cy="4603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9125BF7" id="Rounded Rectangle 7" o:spid="_x0000_s1026" style="position:absolute;margin-left:257.45pt;margin-top:-11.3pt;width:90.75pt;height:3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" filled="f" strokecolor="#243f60 [1604]" strokeweight="2pt"/>
            </w:pict>
          </mc:Fallback>
        </mc:AlternateContent>
      </w:r>
      <w:r>
        <w:rPr>
          <w:b/>
          <w:bCs/>
          <w:noProof/>
          <w:sz w:val="32"/>
          <w:szCs w:val="32"/>
          <w:u w:val="single"/>
        </w:rPr>
        <mc:AlternateContent>
          <mc:Choice Requires="wps">
            <w:drawing>
              <wp:anchor distT="0" distB="0" distL="114300" distR="114300" simplePos="0" relativeHeight="251659264" behindDoc="0" locked="0" layoutInCell="1" allowOverlap="1" wp14:anchorId="7543F399" wp14:editId="4AE53AC7">
                <wp:simplePos x="0" y="0"/>
                <wp:positionH relativeFrom="column">
                  <wp:posOffset>2816750</wp:posOffset>
                </wp:positionH>
                <wp:positionV relativeFrom="paragraph">
                  <wp:posOffset>-39757</wp:posOffset>
                </wp:positionV>
                <wp:extent cx="357808" cy="357809"/>
                <wp:effectExtent l="0" t="0" r="23495" b="23495"/>
                <wp:wrapNone/>
                <wp:docPr id="6" name="Bent Arrow 6"/>
                <wp:cNvGraphicFramePr/>
                <a:graphic xmlns:a="http://schemas.openxmlformats.org/drawingml/2006/main">
                  <a:graphicData uri="http://schemas.microsoft.com/office/word/2010/wordprocessingShape">
                    <wps:wsp>
                      <wps:cNvSpPr/>
                      <wps:spPr>
                        <a:xfrm>
                          <a:off x="0" y="0"/>
                          <a:ext cx="357808" cy="357809"/>
                        </a:xfrm>
                        <a:prstGeom prst="ben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A63FD0" id="Bent Arrow 6" o:spid="_x0000_s1026" style="position:absolute;margin-left:221.8pt;margin-top:-3.15pt;width:28.15pt;height:28.1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57808,357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" path="m,357809l,201267c,114812,70086,44726,156541,44726r111815,l268356,r89452,89452l268356,178904r,-44726l156541,134178v-37052,,-67089,30037,-67089,67089l89452,357809,,357809xe" fillcolor="white [3212]" strokecolor="#243f60 [1604]" strokeweight="2pt">
                <v:path arrowok="t" o:connecttype="custom" o:connectlocs="0,357809;0,201267;156541,44726;268356,44726;268356,0;357808,89452;268356,178904;268356,134178;156541,134178;89452,201267;89452,357809;0,357809" o:connectangles="0,0,0,0,0,0,0,0,0,0,0,0"/>
              </v:shape>
            </w:pict>
          </mc:Fallback>
        </mc:AlternateContent>
      </w:r>
      <w:r w:rsidR="00670472" w:rsidRPr="00670472">
        <w:rPr>
          <w:b/>
          <w:bCs/>
          <w:sz w:val="32"/>
          <w:szCs w:val="32"/>
          <w:u w:val="single"/>
        </w:rPr>
        <w:t>Ex</w:t>
      </w:r>
      <w:ins w:id="12" w:author="Alberto Barron Cedeno" w:date="2018-06-10T10:25:00Z">
        <w:r w:rsidR="005E1EF6">
          <w:rPr>
            <w:b/>
            <w:bCs/>
            <w:sz w:val="32"/>
            <w:szCs w:val="32"/>
            <w:u w:val="single"/>
          </w:rPr>
          <w:t>ampl</w:t>
        </w:r>
      </w:ins>
      <w:r w:rsidR="00670472" w:rsidRPr="00670472">
        <w:rPr>
          <w:b/>
          <w:bCs/>
          <w:sz w:val="32"/>
          <w:szCs w:val="32"/>
          <w:u w:val="single"/>
        </w:rPr>
        <w:t>e</w:t>
      </w:r>
      <w:del w:id="13" w:author="Alberto Barron Cedeno" w:date="2018-06-10T10:25:00Z">
        <w:r w:rsidR="00670472" w:rsidRPr="00670472" w:rsidDel="005E1EF6">
          <w:rPr>
            <w:b/>
            <w:bCs/>
            <w:sz w:val="32"/>
            <w:szCs w:val="32"/>
            <w:u w:val="single"/>
          </w:rPr>
          <w:delText>rcise</w:delText>
        </w:r>
      </w:del>
      <w:r w:rsidR="00670472" w:rsidRPr="00670472">
        <w:rPr>
          <w:b/>
          <w:bCs/>
          <w:sz w:val="32"/>
          <w:szCs w:val="32"/>
          <w:u w:val="single"/>
        </w:rPr>
        <w:t xml:space="preserve">: </w:t>
      </w:r>
    </w:p>
    <w:p w14:paraId="5CD36788" w14:textId="77777777" w:rsidR="00B00FD7" w:rsidRPr="00B00FD7" w:rsidRDefault="00B00FD7" w:rsidP="00B00FD7">
      <w:pPr>
        <w:pStyle w:val="ListParagraph"/>
        <w:numPr>
          <w:ilvl w:val="0"/>
          <w:numId w:val="1"/>
        </w:numPr>
        <w:bidi w:val="0"/>
        <w:rPr>
          <w:rFonts w:ascii="Arial" w:hAnsi="Arial" w:cs="Arial"/>
          <w:color w:val="000000"/>
        </w:rPr>
      </w:pPr>
      <w:r w:rsidRPr="00B00FD7">
        <w:rPr>
          <w:rFonts w:ascii="Arial" w:hAnsi="Arial" w:cs="Arial"/>
          <w:color w:val="000000"/>
        </w:rPr>
        <w:t xml:space="preserve">Manchin says Democrats acted like </w:t>
      </w:r>
      <w:r w:rsidRPr="00B00FD7">
        <w:rPr>
          <w:rFonts w:ascii="Arial" w:hAnsi="Arial" w:cs="Arial"/>
          <w:b/>
          <w:bCs/>
          <w:color w:val="FF0000"/>
          <w:u w:val="single"/>
        </w:rPr>
        <w:t xml:space="preserve">babies </w:t>
      </w:r>
      <w:r w:rsidRPr="00B00FD7">
        <w:rPr>
          <w:rFonts w:ascii="Arial" w:hAnsi="Arial" w:cs="Arial"/>
          <w:color w:val="000000"/>
        </w:rPr>
        <w:t xml:space="preserve">at the SOTU </w:t>
      </w:r>
    </w:p>
    <w:p w14:paraId="3537A114" w14:textId="77777777" w:rsidR="00B00FD7" w:rsidRDefault="00B00FD7" w:rsidP="00B00FD7">
      <w:pPr>
        <w:bidi w:val="0"/>
        <w:rPr>
          <w:rFonts w:ascii="Calibri" w:hAnsi="Calibri"/>
        </w:rPr>
      </w:pPr>
      <w:r>
        <w:t> </w:t>
      </w:r>
    </w:p>
    <w:p w14:paraId="322B397C" w14:textId="77777777" w:rsidR="00B00FD7" w:rsidRPr="00B00FD7" w:rsidRDefault="00B00FD7" w:rsidP="00B00FD7">
      <w:pPr>
        <w:pStyle w:val="ListParagraph"/>
        <w:numPr>
          <w:ilvl w:val="0"/>
          <w:numId w:val="1"/>
        </w:numPr>
        <w:bidi w:val="0"/>
        <w:jc w:val="both"/>
        <w:rPr>
          <w:rFonts w:ascii="Calibri" w:hAnsi="Calibri"/>
          <w:b/>
          <w:bCs/>
          <w:color w:val="FF0000"/>
          <w:u w:val="single"/>
        </w:rPr>
      </w:pPr>
      <w:r>
        <w:rPr>
          <w:b/>
          <w:bCs/>
          <w:noProof/>
          <w:sz w:val="32"/>
          <w:szCs w:val="32"/>
          <w:u w:val="single"/>
        </w:rPr>
        <mc:AlternateContent>
          <mc:Choice Requires="wps">
            <w:drawing>
              <wp:anchor distT="0" distB="0" distL="114300" distR="114300" simplePos="0" relativeHeight="251665408" behindDoc="0" locked="0" layoutInCell="1" allowOverlap="1" wp14:anchorId="570CCA6B" wp14:editId="20BE5AD1">
                <wp:simplePos x="0" y="0"/>
                <wp:positionH relativeFrom="column">
                  <wp:posOffset>3834517</wp:posOffset>
                </wp:positionH>
                <wp:positionV relativeFrom="paragraph">
                  <wp:posOffset>845295</wp:posOffset>
                </wp:positionV>
                <wp:extent cx="1280160" cy="636105"/>
                <wp:effectExtent l="0" t="0" r="15240" b="12065"/>
                <wp:wrapNone/>
                <wp:docPr id="11" name="Text Box 11"/>
                <wp:cNvGraphicFramePr/>
                <a:graphic xmlns:a="http://schemas.openxmlformats.org/drawingml/2006/main">
                  <a:graphicData uri="http://schemas.microsoft.com/office/word/2010/wordprocessingShape">
                    <wps:wsp>
                      <wps:cNvSpPr txBox="1"/>
                      <wps:spPr>
                        <a:xfrm>
                          <a:off x="0" y="0"/>
                          <a:ext cx="1280160" cy="6361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729D00" w14:textId="77777777" w:rsidR="005E1EF6" w:rsidRDefault="005E1EF6" w:rsidP="00B00FD7">
                            <w:pPr>
                              <w:jc w:val="center"/>
                            </w:pPr>
                            <w:r>
                              <w:t>Demonizing the Enemy</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1" o:spid="_x0000_s1027" type="#_x0000_t202" style="position:absolute;left:0;text-align:left;margin-left:301.95pt;margin-top:66.55pt;width:100.8pt;height:50.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" fillcolor="white [3201]" strokeweight=".5pt">
                <v:textbox>
                  <w:txbxContent>
                    <w:p w:rsidR="00B00FD7" w:rsidRDefault="00B00FD7" w:rsidP="00B00FD7">
                      <w:pPr>
                        <w:jc w:val="center"/>
                      </w:pPr>
                      <w:r>
                        <w:t>Demonizing the Enemy</w:t>
                      </w:r>
                    </w:p>
                  </w:txbxContent>
                </v:textbox>
              </v:shape>
            </w:pict>
          </mc:Fallback>
        </mc:AlternateContent>
      </w:r>
      <w:r>
        <w:rPr>
          <w:b/>
          <w:bCs/>
          <w:noProof/>
          <w:sz w:val="32"/>
          <w:szCs w:val="32"/>
          <w:u w:val="single"/>
        </w:rPr>
        <mc:AlternateContent>
          <mc:Choice Requires="wps">
            <w:drawing>
              <wp:anchor distT="0" distB="0" distL="114300" distR="114300" simplePos="0" relativeHeight="251664384" behindDoc="0" locked="0" layoutInCell="1" allowOverlap="1" wp14:anchorId="41AEC5A3" wp14:editId="68E0E384">
                <wp:simplePos x="0" y="0"/>
                <wp:positionH relativeFrom="column">
                  <wp:posOffset>3786809</wp:posOffset>
                </wp:positionH>
                <wp:positionV relativeFrom="paragraph">
                  <wp:posOffset>757831</wp:posOffset>
                </wp:positionV>
                <wp:extent cx="1391478" cy="811033"/>
                <wp:effectExtent l="0" t="0" r="18415" b="27305"/>
                <wp:wrapNone/>
                <wp:docPr id="10" name="Rounded Rectangle 10"/>
                <wp:cNvGraphicFramePr/>
                <a:graphic xmlns:a="http://schemas.openxmlformats.org/drawingml/2006/main">
                  <a:graphicData uri="http://schemas.microsoft.com/office/word/2010/wordprocessingShape">
                    <wps:wsp>
                      <wps:cNvSpPr/>
                      <wps:spPr>
                        <a:xfrm>
                          <a:off x="0" y="0"/>
                          <a:ext cx="1391478" cy="81103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9B9467D" id="Rounded Rectangle 10" o:spid="_x0000_s1026" style="position:absolute;margin-left:298.15pt;margin-top:59.65pt;width:109.55pt;height:63.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" filled="f" strokecolor="#243f60 [1604]" strokeweight="2pt"/>
            </w:pict>
          </mc:Fallback>
        </mc:AlternateContent>
      </w:r>
      <w:r>
        <w:rPr>
          <w:rFonts w:ascii="Arial" w:hAnsi="Arial" w:cs="Arial"/>
          <w:noProof/>
          <w:color w:val="000000"/>
        </w:rPr>
        <mc:AlternateContent>
          <mc:Choice Requires="wps">
            <w:drawing>
              <wp:anchor distT="0" distB="0" distL="114300" distR="114300" simplePos="0" relativeHeight="251662336" behindDoc="0" locked="0" layoutInCell="1" allowOverlap="1" wp14:anchorId="16852EF9" wp14:editId="0E67CF24">
                <wp:simplePos x="0" y="0"/>
                <wp:positionH relativeFrom="column">
                  <wp:posOffset>3071136</wp:posOffset>
                </wp:positionH>
                <wp:positionV relativeFrom="paragraph">
                  <wp:posOffset>646430</wp:posOffset>
                </wp:positionV>
                <wp:extent cx="644056" cy="437322"/>
                <wp:effectExtent l="0" t="0" r="22860" b="20320"/>
                <wp:wrapNone/>
                <wp:docPr id="9" name="Bent Arrow 9"/>
                <wp:cNvGraphicFramePr/>
                <a:graphic xmlns:a="http://schemas.openxmlformats.org/drawingml/2006/main">
                  <a:graphicData uri="http://schemas.microsoft.com/office/word/2010/wordprocessingShape">
                    <wps:wsp>
                      <wps:cNvSpPr/>
                      <wps:spPr>
                        <a:xfrm flipV="1">
                          <a:off x="0" y="0"/>
                          <a:ext cx="644056" cy="437322"/>
                        </a:xfrm>
                        <a:prstGeom prst="ben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549888" id="Bent Arrow 9" o:spid="_x0000_s1026" style="position:absolute;margin-left:241.8pt;margin-top:50.9pt;width:50.7pt;height:34.4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4056,437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" path="m,437322l,245994c,140326,85660,54666,191328,54666r343398,-1l534726,,644056,109331,534726,218661r,-54665l191328,163996v-45286,,-81998,36712,-81998,81998c109330,309770,109331,373546,109331,437322l,437322xe" filled="f" strokecolor="#243f60 [1604]" strokeweight="2pt">
                <v:path arrowok="t" o:connecttype="custom" o:connectlocs="0,437322;0,245994;191328,54666;534726,54665;534726,0;644056,109331;534726,218661;534726,163996;191328,163996;109330,245994;109331,437322;0,437322" o:connectangles="0,0,0,0,0,0,0,0,0,0,0,0"/>
              </v:shape>
            </w:pict>
          </mc:Fallback>
        </mc:AlternateContent>
      </w:r>
      <w:r w:rsidRPr="00B00FD7">
        <w:rPr>
          <w:rFonts w:ascii="Arial" w:hAnsi="Arial" w:cs="Arial"/>
          <w:color w:val="000000"/>
        </w:rPr>
        <w:t xml:space="preserve">Democrat West Virginia Sen. Joe Manchin says his colleagues’ refusal to stand or applaud during President Donald Trump’s State of the Union </w:t>
      </w:r>
      <w:r w:rsidRPr="00B00FD7">
        <w:rPr>
          <w:rFonts w:ascii="Arial" w:hAnsi="Arial" w:cs="Arial"/>
          <w:b/>
          <w:bCs/>
          <w:color w:val="FF0000"/>
          <w:u w:val="single"/>
        </w:rPr>
        <w:t>speech was disrespectful and a signal that the party is more concerned with obstruction than it is with progress.</w:t>
      </w:r>
    </w:p>
    <w:p w14:paraId="3F490CE2" w14:textId="77777777" w:rsidR="00B00FD7" w:rsidRDefault="00B00FD7" w:rsidP="00B00FD7">
      <w:pPr>
        <w:tabs>
          <w:tab w:val="left" w:pos="6349"/>
        </w:tabs>
        <w:bidi w:val="0"/>
        <w:rPr>
          <w:rFonts w:ascii="Arial" w:hAnsi="Arial" w:cs="Arial"/>
          <w:color w:val="000000"/>
        </w:rPr>
      </w:pPr>
      <w:r>
        <w:rPr>
          <w:rFonts w:ascii="Arial" w:hAnsi="Arial" w:cs="Arial"/>
          <w:color w:val="000000"/>
        </w:rPr>
        <w:tab/>
        <w:t xml:space="preserve"> </w:t>
      </w:r>
    </w:p>
    <w:p w14:paraId="708014D6" w14:textId="77777777" w:rsidR="00B00FD7" w:rsidRDefault="00B00FD7" w:rsidP="00B00FD7">
      <w:pPr>
        <w:bidi w:val="0"/>
        <w:rPr>
          <w:rFonts w:ascii="Arial" w:hAnsi="Arial" w:cs="Arial"/>
          <w:color w:val="000000"/>
        </w:rPr>
      </w:pPr>
    </w:p>
    <w:p w14:paraId="7CAC54AB" w14:textId="77777777" w:rsidR="00B00FD7" w:rsidRDefault="00B00FD7" w:rsidP="00B00FD7">
      <w:pPr>
        <w:bidi w:val="0"/>
        <w:rPr>
          <w:rFonts w:ascii="Arial" w:hAnsi="Arial" w:cs="Arial"/>
          <w:color w:val="000000"/>
        </w:rPr>
      </w:pPr>
    </w:p>
    <w:p w14:paraId="7A3918EE" w14:textId="77777777" w:rsidR="00B00FD7" w:rsidRDefault="00B00FD7" w:rsidP="00B00FD7">
      <w:pPr>
        <w:bidi w:val="0"/>
        <w:rPr>
          <w:rFonts w:ascii="Arial" w:hAnsi="Arial" w:cs="Arial"/>
          <w:color w:val="000000"/>
        </w:rPr>
      </w:pPr>
      <w:r>
        <w:rPr>
          <w:b/>
          <w:bCs/>
          <w:noProof/>
          <w:sz w:val="32"/>
          <w:szCs w:val="32"/>
          <w:u w:val="single"/>
        </w:rPr>
        <mc:AlternateContent>
          <mc:Choice Requires="wps">
            <w:drawing>
              <wp:anchor distT="0" distB="0" distL="114300" distR="114300" simplePos="0" relativeHeight="251670528" behindDoc="0" locked="0" layoutInCell="1" allowOverlap="1" wp14:anchorId="3F8252E6" wp14:editId="05B30B96">
                <wp:simplePos x="0" y="0"/>
                <wp:positionH relativeFrom="column">
                  <wp:posOffset>3456609</wp:posOffset>
                </wp:positionH>
                <wp:positionV relativeFrom="paragraph">
                  <wp:posOffset>259715</wp:posOffset>
                </wp:positionV>
                <wp:extent cx="1383030" cy="413385"/>
                <wp:effectExtent l="0" t="0" r="26670" b="24765"/>
                <wp:wrapNone/>
                <wp:docPr id="14" name="Text Box 14"/>
                <wp:cNvGraphicFramePr/>
                <a:graphic xmlns:a="http://schemas.openxmlformats.org/drawingml/2006/main">
                  <a:graphicData uri="http://schemas.microsoft.com/office/word/2010/wordprocessingShape">
                    <wps:wsp>
                      <wps:cNvSpPr txBox="1"/>
                      <wps:spPr>
                        <a:xfrm>
                          <a:off x="0" y="0"/>
                          <a:ext cx="1383030" cy="4133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9BAA65D" w14:textId="77777777" w:rsidR="005E1EF6" w:rsidRDefault="005E1EF6" w:rsidP="00B00FD7">
                            <w:pPr>
                              <w:jc w:val="center"/>
                              <w:rPr>
                                <w:lang w:bidi="ar-QA"/>
                              </w:rPr>
                            </w:pPr>
                            <w:r>
                              <w:t>Loaded Language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7652AE" id="Text Box 14" o:spid="_x0000_s1028" type="#_x0000_t202" style="position:absolute;margin-left:272.15pt;margin-top:20.45pt;width:108.9pt;height:3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" fillcolor="white [3201]" strokeweight=".5pt">
                <v:textbox>
                  <w:txbxContent>
                    <w:p w:rsidR="00B00FD7" w:rsidRDefault="00B00FD7" w:rsidP="00B00FD7">
                      <w:pPr>
                        <w:jc w:val="center"/>
                        <w:rPr>
                          <w:lang w:bidi="ar-QA"/>
                        </w:rPr>
                      </w:pPr>
                      <w:r>
                        <w:t>Loaded Language</w:t>
                      </w:r>
                    </w:p>
                  </w:txbxContent>
                </v:textbox>
              </v:shape>
            </w:pict>
          </mc:Fallback>
        </mc:AlternateContent>
      </w:r>
      <w:r>
        <w:rPr>
          <w:b/>
          <w:bCs/>
          <w:noProof/>
          <w:sz w:val="32"/>
          <w:szCs w:val="32"/>
          <w:u w:val="single"/>
        </w:rPr>
        <mc:AlternateContent>
          <mc:Choice Requires="wps">
            <w:drawing>
              <wp:anchor distT="0" distB="0" distL="114300" distR="114300" simplePos="0" relativeHeight="251669504" behindDoc="0" locked="0" layoutInCell="1" allowOverlap="1" wp14:anchorId="40D03EA7" wp14:editId="1000593F">
                <wp:simplePos x="0" y="0"/>
                <wp:positionH relativeFrom="column">
                  <wp:posOffset>3349487</wp:posOffset>
                </wp:positionH>
                <wp:positionV relativeFrom="paragraph">
                  <wp:posOffset>181472</wp:posOffset>
                </wp:positionV>
                <wp:extent cx="1597660" cy="556288"/>
                <wp:effectExtent l="0" t="0" r="21590" b="15240"/>
                <wp:wrapNone/>
                <wp:docPr id="13" name="Rounded Rectangle 13"/>
                <wp:cNvGraphicFramePr/>
                <a:graphic xmlns:a="http://schemas.openxmlformats.org/drawingml/2006/main">
                  <a:graphicData uri="http://schemas.microsoft.com/office/word/2010/wordprocessingShape">
                    <wps:wsp>
                      <wps:cNvSpPr/>
                      <wps:spPr>
                        <a:xfrm>
                          <a:off x="0" y="0"/>
                          <a:ext cx="1597660" cy="55628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FA41DB5" id="Rounded Rectangle 13" o:spid="_x0000_s1026" style="position:absolute;margin-left:263.75pt;margin-top:14.3pt;width:125.8pt;height:4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" filled="f" strokecolor="#243f60 [1604]" strokeweight="2pt"/>
            </w:pict>
          </mc:Fallback>
        </mc:AlternateContent>
      </w:r>
    </w:p>
    <w:p w14:paraId="7B7E698E" w14:textId="77777777" w:rsidR="00B00FD7" w:rsidRDefault="00B00FD7" w:rsidP="00B00FD7">
      <w:pPr>
        <w:pStyle w:val="ListParagraph"/>
        <w:bidi w:val="0"/>
        <w:rPr>
          <w:rFonts w:ascii="Calibri" w:hAnsi="Calibri"/>
        </w:rPr>
      </w:pPr>
      <w:r>
        <w:rPr>
          <w:b/>
          <w:bCs/>
          <w:noProof/>
          <w:sz w:val="32"/>
          <w:szCs w:val="32"/>
          <w:u w:val="single"/>
        </w:rPr>
        <mc:AlternateContent>
          <mc:Choice Requires="wps">
            <w:drawing>
              <wp:anchor distT="0" distB="0" distL="114300" distR="114300" simplePos="0" relativeHeight="251667456" behindDoc="0" locked="0" layoutInCell="1" allowOverlap="1" wp14:anchorId="786C91C9" wp14:editId="7821CC4B">
                <wp:simplePos x="0" y="0"/>
                <wp:positionH relativeFrom="column">
                  <wp:posOffset>2681578</wp:posOffset>
                </wp:positionH>
                <wp:positionV relativeFrom="paragraph">
                  <wp:posOffset>68470</wp:posOffset>
                </wp:positionV>
                <wp:extent cx="492678" cy="485029"/>
                <wp:effectExtent l="0" t="0" r="22225" b="10795"/>
                <wp:wrapNone/>
                <wp:docPr id="12" name="Bent Arrow 12"/>
                <wp:cNvGraphicFramePr/>
                <a:graphic xmlns:a="http://schemas.openxmlformats.org/drawingml/2006/main">
                  <a:graphicData uri="http://schemas.microsoft.com/office/word/2010/wordprocessingShape">
                    <wps:wsp>
                      <wps:cNvSpPr/>
                      <wps:spPr>
                        <a:xfrm>
                          <a:off x="0" y="0"/>
                          <a:ext cx="492678" cy="485029"/>
                        </a:xfrm>
                        <a:prstGeom prst="ben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32881D" id="Bent Arrow 12" o:spid="_x0000_s1026" style="position:absolute;margin-left:211.15pt;margin-top:5.4pt;width:38.8pt;height:38.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2678,485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" path="m,485029l,272829c,155634,95005,60629,212200,60629r159221,l371421,,492678,121257,371421,242515r,-60629l212200,181886v-50226,,-90943,40717,-90943,90943l121257,485029,,485029xe" fillcolor="white [3212]" strokecolor="#243f60 [1604]" strokeweight="2pt">
                <v:path arrowok="t" o:connecttype="custom" o:connectlocs="0,485029;0,272829;212200,60629;371421,60629;371421,0;492678,121257;371421,242515;371421,181886;212200,181886;121257,272829;121257,485029;0,485029" o:connectangles="0,0,0,0,0,0,0,0,0,0,0,0"/>
              </v:shape>
            </w:pict>
          </mc:Fallback>
        </mc:AlternateContent>
      </w:r>
    </w:p>
    <w:p w14:paraId="3BA4599B" w14:textId="77777777" w:rsidR="00B00FD7" w:rsidRDefault="00B00FD7" w:rsidP="00B00FD7">
      <w:pPr>
        <w:pStyle w:val="ListParagraph"/>
        <w:bidi w:val="0"/>
        <w:rPr>
          <w:rFonts w:ascii="Calibri" w:hAnsi="Calibri"/>
        </w:rPr>
      </w:pPr>
    </w:p>
    <w:p w14:paraId="2B0E743D" w14:textId="77777777" w:rsidR="00B00FD7" w:rsidRPr="00B00FD7" w:rsidRDefault="00B00FD7" w:rsidP="00B00FD7">
      <w:pPr>
        <w:pStyle w:val="ListParagraph"/>
        <w:bidi w:val="0"/>
        <w:rPr>
          <w:rFonts w:ascii="Calibri" w:hAnsi="Calibri"/>
        </w:rPr>
      </w:pPr>
    </w:p>
    <w:p w14:paraId="648E1556" w14:textId="77777777" w:rsidR="00B00FD7" w:rsidRPr="00B00FD7" w:rsidRDefault="00B00FD7" w:rsidP="00B00FD7">
      <w:pPr>
        <w:pStyle w:val="ListParagraph"/>
        <w:numPr>
          <w:ilvl w:val="0"/>
          <w:numId w:val="1"/>
        </w:numPr>
        <w:bidi w:val="0"/>
        <w:jc w:val="both"/>
        <w:rPr>
          <w:rFonts w:ascii="Calibri" w:hAnsi="Calibri"/>
        </w:rPr>
      </w:pPr>
      <w:r>
        <w:rPr>
          <w:noProof/>
        </w:rPr>
        <mc:AlternateContent>
          <mc:Choice Requires="wps">
            <w:drawing>
              <wp:anchor distT="0" distB="0" distL="114300" distR="114300" simplePos="0" relativeHeight="251676672" behindDoc="0" locked="0" layoutInCell="1" allowOverlap="1" wp14:anchorId="43A75840" wp14:editId="05F16499">
                <wp:simplePos x="0" y="0"/>
                <wp:positionH relativeFrom="column">
                  <wp:posOffset>1876425</wp:posOffset>
                </wp:positionH>
                <wp:positionV relativeFrom="paragraph">
                  <wp:posOffset>839470</wp:posOffset>
                </wp:positionV>
                <wp:extent cx="1367155" cy="421005"/>
                <wp:effectExtent l="0" t="0" r="23495" b="17145"/>
                <wp:wrapSquare wrapText="bothSides"/>
                <wp:docPr id="1" name="Text Box 1"/>
                <wp:cNvGraphicFramePr/>
                <a:graphic xmlns:a="http://schemas.openxmlformats.org/drawingml/2006/main">
                  <a:graphicData uri="http://schemas.microsoft.com/office/word/2010/wordprocessingShape">
                    <wps:wsp>
                      <wps:cNvSpPr txBox="1"/>
                      <wps:spPr>
                        <a:xfrm>
                          <a:off x="0" y="0"/>
                          <a:ext cx="1367155" cy="421005"/>
                        </a:xfrm>
                        <a:prstGeom prst="rect">
                          <a:avLst/>
                        </a:prstGeom>
                        <a:noFill/>
                        <a:ln w="6350">
                          <a:solidFill>
                            <a:prstClr val="black"/>
                          </a:solidFill>
                        </a:ln>
                        <a:effectLst/>
                      </wps:spPr>
                      <wps:txbx>
                        <w:txbxContent>
                          <w:p w14:paraId="18995DBF" w14:textId="77777777" w:rsidR="005E1EF6" w:rsidRPr="00DB2DE5" w:rsidRDefault="005E1EF6" w:rsidP="007E4CE1">
                            <w:pPr>
                              <w:bidi w:val="0"/>
                              <w:jc w:val="center"/>
                            </w:pPr>
                            <w:r>
                              <w:t>Loaded Language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2BA5A2" id="Text Box 1" o:spid="_x0000_s1029" type="#_x0000_t202" style="position:absolute;left:0;text-align:left;margin-left:147.75pt;margin-top:66.1pt;width:107.65pt;height:2in;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" filled="f" strokeweight=".5pt">
                <v:textbox style="mso-fit-shape-to-text:t">
                  <w:txbxContent>
                    <w:p w:rsidR="00B00FD7" w:rsidRPr="00DB2DE5" w:rsidRDefault="007E4CE1" w:rsidP="007E4CE1">
                      <w:pPr>
                        <w:bidi w:val="0"/>
                        <w:jc w:val="center"/>
                      </w:pPr>
                      <w:r>
                        <w:t>Loaded Language</w:t>
                      </w:r>
                    </w:p>
                  </w:txbxContent>
                </v:textbox>
                <w10:wrap type="square"/>
              </v:shape>
            </w:pict>
          </mc:Fallback>
        </mc:AlternateContent>
      </w:r>
      <w:r>
        <w:rPr>
          <w:b/>
          <w:bCs/>
          <w:noProof/>
          <w:sz w:val="32"/>
          <w:szCs w:val="32"/>
          <w:u w:val="single"/>
        </w:rPr>
        <mc:AlternateContent>
          <mc:Choice Requires="wps">
            <w:drawing>
              <wp:anchor distT="0" distB="0" distL="114300" distR="114300" simplePos="0" relativeHeight="251674624" behindDoc="0" locked="0" layoutInCell="1" allowOverlap="1" wp14:anchorId="18ACF0CA" wp14:editId="3D9E397E">
                <wp:simplePos x="0" y="0"/>
                <wp:positionH relativeFrom="column">
                  <wp:posOffset>1752600</wp:posOffset>
                </wp:positionH>
                <wp:positionV relativeFrom="paragraph">
                  <wp:posOffset>768350</wp:posOffset>
                </wp:positionV>
                <wp:extent cx="1597660" cy="556260"/>
                <wp:effectExtent l="0" t="0" r="21590" b="15240"/>
                <wp:wrapNone/>
                <wp:docPr id="16" name="Rounded Rectangle 16"/>
                <wp:cNvGraphicFramePr/>
                <a:graphic xmlns:a="http://schemas.openxmlformats.org/drawingml/2006/main">
                  <a:graphicData uri="http://schemas.microsoft.com/office/word/2010/wordprocessingShape">
                    <wps:wsp>
                      <wps:cNvSpPr/>
                      <wps:spPr>
                        <a:xfrm>
                          <a:off x="0" y="0"/>
                          <a:ext cx="1597660" cy="5562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A05264D" id="Rounded Rectangle 16" o:spid="_x0000_s1026" style="position:absolute;margin-left:138pt;margin-top:60.5pt;width:125.8pt;height:43.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" filled="f" strokecolor="#243f60 [1604]" strokeweight="2pt"/>
            </w:pict>
          </mc:Fallback>
        </mc:AlternateContent>
      </w:r>
      <w:r>
        <w:rPr>
          <w:rFonts w:ascii="Arial" w:hAnsi="Arial" w:cs="Arial"/>
          <w:noProof/>
          <w:color w:val="000000"/>
        </w:rPr>
        <mc:AlternateContent>
          <mc:Choice Requires="wps">
            <w:drawing>
              <wp:anchor distT="0" distB="0" distL="114300" distR="114300" simplePos="0" relativeHeight="251672576" behindDoc="0" locked="0" layoutInCell="1" allowOverlap="1" wp14:anchorId="7A1074E1" wp14:editId="6460E155">
                <wp:simplePos x="0" y="0"/>
                <wp:positionH relativeFrom="column">
                  <wp:posOffset>3469640</wp:posOffset>
                </wp:positionH>
                <wp:positionV relativeFrom="paragraph">
                  <wp:posOffset>760730</wp:posOffset>
                </wp:positionV>
                <wp:extent cx="643890" cy="436880"/>
                <wp:effectExtent l="0" t="0" r="22860" b="20320"/>
                <wp:wrapNone/>
                <wp:docPr id="15" name="Bent Arrow 15"/>
                <wp:cNvGraphicFramePr/>
                <a:graphic xmlns:a="http://schemas.openxmlformats.org/drawingml/2006/main">
                  <a:graphicData uri="http://schemas.microsoft.com/office/word/2010/wordprocessingShape">
                    <wps:wsp>
                      <wps:cNvSpPr/>
                      <wps:spPr>
                        <a:xfrm flipH="1" flipV="1">
                          <a:off x="0" y="0"/>
                          <a:ext cx="643890" cy="436880"/>
                        </a:xfrm>
                        <a:prstGeom prst="ben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0C7D9C" id="Bent Arrow 15" o:spid="_x0000_s1026" style="position:absolute;margin-left:273.2pt;margin-top:59.9pt;width:50.7pt;height:34.4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3890,436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" path="m,436880l,245745c,140184,85574,54610,191135,54610r343535,l534670,,643890,109220,534670,218440r,-54610l191135,163830v-45240,,-81915,36675,-81915,81915l109220,436880,,436880xe" filled="f" strokecolor="#243f60 [1604]" strokeweight="2pt">
                <v:path arrowok="t" o:connecttype="custom" o:connectlocs="0,436880;0,245745;191135,54610;534670,54610;534670,0;643890,109220;534670,218440;534670,163830;191135,163830;109220,245745;109220,436880;0,436880" o:connectangles="0,0,0,0,0,0,0,0,0,0,0,0"/>
              </v:shape>
            </w:pict>
          </mc:Fallback>
        </mc:AlternateContent>
      </w:r>
      <w:r w:rsidRPr="00B00FD7">
        <w:rPr>
          <w:rFonts w:ascii="Arial" w:hAnsi="Arial" w:cs="Arial"/>
          <w:color w:val="000000"/>
        </w:rPr>
        <w:t xml:space="preserve">In a glaring sign of just how </w:t>
      </w:r>
      <w:r w:rsidRPr="00B00FD7">
        <w:rPr>
          <w:rFonts w:ascii="Arial" w:hAnsi="Arial" w:cs="Arial"/>
          <w:b/>
          <w:bCs/>
          <w:color w:val="FF0000"/>
          <w:u w:val="single"/>
        </w:rPr>
        <w:t>stupid and petty</w:t>
      </w:r>
      <w:r w:rsidRPr="00B00FD7">
        <w:rPr>
          <w:rFonts w:ascii="Arial" w:hAnsi="Arial" w:cs="Arial"/>
          <w:color w:val="000000"/>
        </w:rPr>
        <w:t xml:space="preserve"> things have </w:t>
      </w:r>
      <w:proofErr w:type="gramStart"/>
      <w:r w:rsidRPr="00B00FD7">
        <w:rPr>
          <w:rFonts w:ascii="Arial" w:hAnsi="Arial" w:cs="Arial"/>
          <w:color w:val="000000"/>
        </w:rPr>
        <w:t>become</w:t>
      </w:r>
      <w:bookmarkStart w:id="14" w:name="m_-1731274423285344092__msoanchor_3"/>
      <w:bookmarkEnd w:id="14"/>
      <w:r>
        <w:t xml:space="preserve"> </w:t>
      </w:r>
      <w:r w:rsidRPr="00B00FD7">
        <w:rPr>
          <w:rStyle w:val="m-1731274423285344092gmail-msocommentreference"/>
          <w:rFonts w:ascii="Calibri" w:hAnsi="Calibri"/>
          <w:sz w:val="16"/>
          <w:szCs w:val="16"/>
        </w:rPr>
        <w:t> </w:t>
      </w:r>
      <w:r w:rsidRPr="00B00FD7">
        <w:rPr>
          <w:rFonts w:ascii="Arial" w:hAnsi="Arial" w:cs="Arial"/>
          <w:color w:val="000000"/>
        </w:rPr>
        <w:t>in</w:t>
      </w:r>
      <w:proofErr w:type="gramEnd"/>
      <w:r w:rsidRPr="00B00FD7">
        <w:rPr>
          <w:rFonts w:ascii="Arial" w:hAnsi="Arial" w:cs="Arial"/>
          <w:color w:val="000000"/>
        </w:rPr>
        <w:t xml:space="preserve"> Washington these days, Manchin was invited on Fox News Tuesday morning to discuss how he was one of the only Democrats in the chamber for the State of the Union speech not looking as </w:t>
      </w:r>
      <w:r w:rsidRPr="00B00FD7">
        <w:rPr>
          <w:rFonts w:ascii="Arial" w:hAnsi="Arial" w:cs="Arial"/>
          <w:b/>
          <w:bCs/>
          <w:color w:val="FF0000"/>
          <w:u w:val="single"/>
        </w:rPr>
        <w:t>though Trump killed his grandma</w:t>
      </w:r>
      <w:r w:rsidRPr="00B00FD7">
        <w:rPr>
          <w:rFonts w:ascii="Arial" w:hAnsi="Arial" w:cs="Arial"/>
          <w:color w:val="000000"/>
        </w:rPr>
        <w:t>.</w:t>
      </w:r>
      <w:bookmarkStart w:id="15" w:name="m_-1731274423285344092__msoanchor_4"/>
      <w:bookmarkEnd w:id="15"/>
      <w:r w:rsidRPr="00B00FD7">
        <w:rPr>
          <w:rStyle w:val="m-1731274423285344092gmail-msocommentreference"/>
          <w:rFonts w:ascii="Calibri" w:hAnsi="Calibri"/>
          <w:sz w:val="16"/>
          <w:szCs w:val="16"/>
        </w:rPr>
        <w:t> </w:t>
      </w:r>
    </w:p>
    <w:p w14:paraId="39D56187" w14:textId="77777777" w:rsidR="00B00FD7" w:rsidRDefault="00B00FD7" w:rsidP="00B00FD7">
      <w:pPr>
        <w:bidi w:val="0"/>
        <w:rPr>
          <w:rFonts w:ascii="Arial" w:hAnsi="Arial" w:cs="Arial"/>
          <w:color w:val="000000"/>
        </w:rPr>
      </w:pPr>
    </w:p>
    <w:p w14:paraId="4A0B575A" w14:textId="77777777" w:rsidR="00B00FD7" w:rsidRDefault="00B00FD7" w:rsidP="00B00FD7">
      <w:pPr>
        <w:bidi w:val="0"/>
        <w:rPr>
          <w:rFonts w:ascii="Arial" w:hAnsi="Arial" w:cs="Arial"/>
          <w:color w:val="000000"/>
        </w:rPr>
      </w:pPr>
    </w:p>
    <w:p w14:paraId="3022F355" w14:textId="77777777" w:rsidR="00B00FD7" w:rsidRDefault="00B00FD7" w:rsidP="00B00FD7">
      <w:pPr>
        <w:bidi w:val="0"/>
        <w:rPr>
          <w:rFonts w:ascii="Arial" w:hAnsi="Arial" w:cs="Arial"/>
          <w:color w:val="000000"/>
        </w:rPr>
      </w:pPr>
    </w:p>
    <w:p w14:paraId="47DDE356" w14:textId="77777777" w:rsidR="00B00FD7" w:rsidRDefault="00B00FD7" w:rsidP="00B00FD7">
      <w:pPr>
        <w:bidi w:val="0"/>
        <w:rPr>
          <w:rFonts w:ascii="Calibri" w:hAnsi="Calibri"/>
        </w:rPr>
      </w:pPr>
      <w:r>
        <w:t> </w:t>
      </w:r>
    </w:p>
    <w:p w14:paraId="266743D1" w14:textId="77777777" w:rsidR="00B00FD7" w:rsidRPr="007E4CE1" w:rsidRDefault="007E4CE1" w:rsidP="007E4CE1">
      <w:pPr>
        <w:pStyle w:val="ListParagraph"/>
        <w:numPr>
          <w:ilvl w:val="0"/>
          <w:numId w:val="1"/>
        </w:numPr>
        <w:bidi w:val="0"/>
        <w:jc w:val="both"/>
        <w:rPr>
          <w:rFonts w:ascii="Calibri" w:hAnsi="Calibri"/>
          <w:b/>
          <w:bCs/>
          <w:color w:val="FF0000"/>
          <w:u w:val="single"/>
        </w:rPr>
      </w:pPr>
      <w:r>
        <w:rPr>
          <w:b/>
          <w:bCs/>
          <w:noProof/>
          <w:sz w:val="32"/>
          <w:szCs w:val="32"/>
          <w:u w:val="single"/>
        </w:rPr>
        <mc:AlternateContent>
          <mc:Choice Requires="wps">
            <w:drawing>
              <wp:anchor distT="0" distB="0" distL="114300" distR="114300" simplePos="0" relativeHeight="251680768" behindDoc="0" locked="0" layoutInCell="1" allowOverlap="1" wp14:anchorId="73B174FC" wp14:editId="79E1D217">
                <wp:simplePos x="0" y="0"/>
                <wp:positionH relativeFrom="column">
                  <wp:posOffset>2443757</wp:posOffset>
                </wp:positionH>
                <wp:positionV relativeFrom="paragraph">
                  <wp:posOffset>559048</wp:posOffset>
                </wp:positionV>
                <wp:extent cx="1391285" cy="810895"/>
                <wp:effectExtent l="0" t="0" r="18415" b="27305"/>
                <wp:wrapNone/>
                <wp:docPr id="18" name="Rounded Rectangle 18"/>
                <wp:cNvGraphicFramePr/>
                <a:graphic xmlns:a="http://schemas.openxmlformats.org/drawingml/2006/main">
                  <a:graphicData uri="http://schemas.microsoft.com/office/word/2010/wordprocessingShape">
                    <wps:wsp>
                      <wps:cNvSpPr/>
                      <wps:spPr>
                        <a:xfrm>
                          <a:off x="0" y="0"/>
                          <a:ext cx="1391285" cy="81089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CCE7F8C" id="Rounded Rectangle 18" o:spid="_x0000_s1026" style="position:absolute;margin-left:192.4pt;margin-top:44pt;width:109.55pt;height:63.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" filled="f" strokecolor="#243f60 [1604]" strokeweight="2pt"/>
            </w:pict>
          </mc:Fallback>
        </mc:AlternateContent>
      </w:r>
      <w:r>
        <w:rPr>
          <w:rFonts w:ascii="Arial" w:hAnsi="Arial" w:cs="Arial"/>
          <w:noProof/>
          <w:color w:val="000000"/>
        </w:rPr>
        <mc:AlternateContent>
          <mc:Choice Requires="wps">
            <w:drawing>
              <wp:anchor distT="0" distB="0" distL="114300" distR="114300" simplePos="0" relativeHeight="251678720" behindDoc="0" locked="0" layoutInCell="1" allowOverlap="1" wp14:anchorId="6745C7F2" wp14:editId="7B147809">
                <wp:simplePos x="0" y="0"/>
                <wp:positionH relativeFrom="column">
                  <wp:posOffset>1577202</wp:posOffset>
                </wp:positionH>
                <wp:positionV relativeFrom="paragraph">
                  <wp:posOffset>607005</wp:posOffset>
                </wp:positionV>
                <wp:extent cx="643890" cy="436880"/>
                <wp:effectExtent l="0" t="0" r="22860" b="20320"/>
                <wp:wrapNone/>
                <wp:docPr id="17" name="Bent Arrow 17"/>
                <wp:cNvGraphicFramePr/>
                <a:graphic xmlns:a="http://schemas.openxmlformats.org/drawingml/2006/main">
                  <a:graphicData uri="http://schemas.microsoft.com/office/word/2010/wordprocessingShape">
                    <wps:wsp>
                      <wps:cNvSpPr/>
                      <wps:spPr>
                        <a:xfrm flipV="1">
                          <a:off x="0" y="0"/>
                          <a:ext cx="643890" cy="436880"/>
                        </a:xfrm>
                        <a:prstGeom prst="ben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61633B" id="Bent Arrow 17" o:spid="_x0000_s1026" style="position:absolute;margin-left:124.2pt;margin-top:47.8pt;width:50.7pt;height:34.4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3890,436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" path="m,436880l,245745c,140184,85574,54610,191135,54610r343535,l534670,,643890,109220,534670,218440r,-54610l191135,163830v-45240,,-81915,36675,-81915,81915l109220,436880,,436880xe" filled="f" strokecolor="#243f60 [1604]" strokeweight="2pt">
                <v:path arrowok="t" o:connecttype="custom" o:connectlocs="0,436880;0,245745;191135,54610;534670,54610;534670,0;643890,109220;534670,218440;534670,163830;191135,163830;109220,245745;109220,436880;0,436880" o:connectangles="0,0,0,0,0,0,0,0,0,0,0,0"/>
              </v:shape>
            </w:pict>
          </mc:Fallback>
        </mc:AlternateContent>
      </w:r>
      <w:r w:rsidR="00B00FD7" w:rsidRPr="007E4CE1">
        <w:rPr>
          <w:rFonts w:ascii="Arial" w:hAnsi="Arial" w:cs="Arial"/>
          <w:color w:val="000000"/>
        </w:rPr>
        <w:t xml:space="preserve">As Manchin noted, many Democrats bolted as soon as Trump’s speech ended in an apparent effort to signal </w:t>
      </w:r>
      <w:r w:rsidR="00B00FD7" w:rsidRPr="007E4CE1">
        <w:rPr>
          <w:rFonts w:ascii="Arial" w:hAnsi="Arial" w:cs="Arial"/>
          <w:b/>
          <w:bCs/>
          <w:color w:val="FF0000"/>
          <w:u w:val="single"/>
        </w:rPr>
        <w:t>they can’t even stomach being in the same room as the president.</w:t>
      </w:r>
    </w:p>
    <w:p w14:paraId="62A18024" w14:textId="77777777" w:rsidR="00B00FD7" w:rsidRDefault="00CC68A8" w:rsidP="00B00FD7">
      <w:pPr>
        <w:bidi w:val="0"/>
        <w:rPr>
          <w:rFonts w:ascii="Calibri" w:hAnsi="Calibri"/>
        </w:rPr>
      </w:pPr>
      <w:r>
        <w:rPr>
          <w:noProof/>
        </w:rPr>
        <mc:AlternateContent>
          <mc:Choice Requires="wps">
            <w:drawing>
              <wp:anchor distT="0" distB="0" distL="114300" distR="114300" simplePos="0" relativeHeight="251684864" behindDoc="0" locked="0" layoutInCell="1" allowOverlap="1" wp14:anchorId="5B4DEB67" wp14:editId="574CAB41">
                <wp:simplePos x="0" y="0"/>
                <wp:positionH relativeFrom="column">
                  <wp:posOffset>2520950</wp:posOffset>
                </wp:positionH>
                <wp:positionV relativeFrom="paragraph">
                  <wp:posOffset>66040</wp:posOffset>
                </wp:positionV>
                <wp:extent cx="1231900" cy="421005"/>
                <wp:effectExtent l="0" t="0" r="25400" b="17145"/>
                <wp:wrapSquare wrapText="bothSides"/>
                <wp:docPr id="3" name="Text Box 3"/>
                <wp:cNvGraphicFramePr/>
                <a:graphic xmlns:a="http://schemas.openxmlformats.org/drawingml/2006/main">
                  <a:graphicData uri="http://schemas.microsoft.com/office/word/2010/wordprocessingShape">
                    <wps:wsp>
                      <wps:cNvSpPr txBox="1"/>
                      <wps:spPr>
                        <a:xfrm>
                          <a:off x="0" y="0"/>
                          <a:ext cx="1231900" cy="421005"/>
                        </a:xfrm>
                        <a:prstGeom prst="rect">
                          <a:avLst/>
                        </a:prstGeom>
                        <a:noFill/>
                        <a:ln w="6350">
                          <a:solidFill>
                            <a:prstClr val="black"/>
                          </a:solidFill>
                        </a:ln>
                        <a:effectLst/>
                      </wps:spPr>
                      <wps:txbx>
                        <w:txbxContent>
                          <w:p w14:paraId="0B219FEC" w14:textId="77777777" w:rsidR="005E1EF6" w:rsidRPr="00E413CF" w:rsidRDefault="005E1EF6" w:rsidP="00CC68A8">
                            <w:pPr>
                              <w:bidi w:val="0"/>
                              <w:jc w:val="center"/>
                              <w:rPr>
                                <w:rFonts w:ascii="Calibri" w:hAnsi="Calibri"/>
                                <w:lang w:bidi="ar-QA"/>
                              </w:rPr>
                            </w:pPr>
                            <w:r>
                              <w:rPr>
                                <w:rFonts w:ascii="Calibri" w:hAnsi="Calibri"/>
                                <w:lang w:bidi="ar-QA"/>
                              </w:rPr>
                              <w:t>Exaggeration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241E5D" id="Text Box 3" o:spid="_x0000_s1030" type="#_x0000_t202" style="position:absolute;margin-left:198.5pt;margin-top:5.2pt;width:97pt;height:2in;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" filled="f" strokeweight=".5pt">
                <v:textbox style="mso-fit-shape-to-text:t">
                  <w:txbxContent>
                    <w:p w:rsidR="00CC68A8" w:rsidRPr="00E413CF" w:rsidRDefault="00CC68A8" w:rsidP="00CC68A8">
                      <w:pPr>
                        <w:bidi w:val="0"/>
                        <w:jc w:val="center"/>
                        <w:rPr>
                          <w:rFonts w:ascii="Calibri" w:hAnsi="Calibri"/>
                          <w:lang w:bidi="ar-QA"/>
                        </w:rPr>
                      </w:pPr>
                      <w:r>
                        <w:rPr>
                          <w:rFonts w:ascii="Calibri" w:hAnsi="Calibri"/>
                          <w:lang w:bidi="ar-QA"/>
                        </w:rPr>
                        <w:t>Exaggeration</w:t>
                      </w:r>
                    </w:p>
                  </w:txbxContent>
                </v:textbox>
                <w10:wrap type="square"/>
              </v:shape>
            </w:pict>
          </mc:Fallback>
        </mc:AlternateContent>
      </w:r>
      <w:r w:rsidR="00B00FD7">
        <w:t> </w:t>
      </w:r>
    </w:p>
    <w:p w14:paraId="68BDCF66" w14:textId="77777777" w:rsidR="00B00FD7" w:rsidRDefault="00B00FD7" w:rsidP="00B00FD7">
      <w:pPr>
        <w:bidi w:val="0"/>
        <w:spacing w:after="240" w:line="254" w:lineRule="auto"/>
        <w:rPr>
          <w:rFonts w:ascii="Calibri" w:hAnsi="Calibri"/>
        </w:rPr>
      </w:pPr>
    </w:p>
    <w:p w14:paraId="54CA7297" w14:textId="77777777" w:rsidR="00DF59BA" w:rsidRDefault="00DF59BA" w:rsidP="00C46BB5">
      <w:pPr>
        <w:bidi w:val="0"/>
        <w:jc w:val="both"/>
        <w:rPr>
          <w:b/>
          <w:bCs/>
          <w:sz w:val="32"/>
          <w:szCs w:val="32"/>
          <w:u w:val="single"/>
        </w:rPr>
      </w:pPr>
    </w:p>
    <w:p w14:paraId="759AF254" w14:textId="77777777" w:rsidR="007977CB" w:rsidRPr="007977CB" w:rsidRDefault="007977CB" w:rsidP="007977CB">
      <w:pPr>
        <w:bidi w:val="0"/>
        <w:jc w:val="both"/>
        <w:rPr>
          <w:b/>
          <w:bCs/>
          <w:sz w:val="32"/>
          <w:szCs w:val="32"/>
          <w:u w:val="single"/>
          <w:rtl/>
        </w:rPr>
      </w:pPr>
    </w:p>
    <w:p w14:paraId="544F7ACC" w14:textId="77777777" w:rsidR="00C46BB5" w:rsidDel="005E1EF6" w:rsidRDefault="007977CB" w:rsidP="007977CB">
      <w:pPr>
        <w:bidi w:val="0"/>
        <w:jc w:val="both"/>
        <w:rPr>
          <w:del w:id="16" w:author="Alberto Barron Cedeno" w:date="2018-06-10T10:26:00Z"/>
          <w:b/>
          <w:bCs/>
          <w:sz w:val="32"/>
          <w:szCs w:val="32"/>
          <w:u w:val="single"/>
        </w:rPr>
      </w:pPr>
      <w:del w:id="17" w:author="Alberto Barron Cedeno" w:date="2018-06-10T10:26:00Z">
        <w:r w:rsidRPr="007977CB" w:rsidDel="005E1EF6">
          <w:rPr>
            <w:rFonts w:ascii="Arial" w:hAnsi="Arial" w:cs="Arial"/>
            <w:color w:val="000000"/>
          </w:rPr>
          <w:delText xml:space="preserve">You may consider this as an exercise of </w:delText>
        </w:r>
        <w:r w:rsidDel="005E1EF6">
          <w:rPr>
            <w:rFonts w:ascii="Arial" w:hAnsi="Arial" w:cs="Arial"/>
            <w:color w:val="000000"/>
          </w:rPr>
          <w:delText xml:space="preserve">detecting the techniques. </w:delText>
        </w:r>
      </w:del>
    </w:p>
    <w:p w14:paraId="0826CEBC" w14:textId="77777777" w:rsidR="00F430D8" w:rsidRDefault="00F430D8" w:rsidP="00F430D8">
      <w:pPr>
        <w:bidi w:val="0"/>
        <w:jc w:val="both"/>
        <w:rPr>
          <w:b/>
          <w:bCs/>
          <w:sz w:val="32"/>
          <w:szCs w:val="32"/>
          <w:u w:val="single"/>
        </w:rPr>
      </w:pPr>
    </w:p>
    <w:p w14:paraId="53D5C7FB" w14:textId="77777777" w:rsidR="005E1EF6" w:rsidRDefault="005E1EF6" w:rsidP="00C46BB5">
      <w:pPr>
        <w:bidi w:val="0"/>
        <w:jc w:val="both"/>
        <w:rPr>
          <w:ins w:id="18" w:author="Alberto Barron Cedeno" w:date="2018-06-10T10:26:00Z"/>
          <w:b/>
          <w:bCs/>
          <w:sz w:val="32"/>
          <w:szCs w:val="32"/>
          <w:u w:val="single"/>
        </w:rPr>
      </w:pPr>
    </w:p>
    <w:p w14:paraId="4B65BF2D" w14:textId="77777777" w:rsidR="00C46BB5" w:rsidRDefault="00C46BB5" w:rsidP="00C46BB5">
      <w:pPr>
        <w:bidi w:val="0"/>
        <w:jc w:val="both"/>
        <w:rPr>
          <w:b/>
          <w:bCs/>
          <w:sz w:val="32"/>
          <w:szCs w:val="32"/>
          <w:u w:val="single"/>
        </w:rPr>
      </w:pPr>
      <w:r w:rsidRPr="00C46BB5">
        <w:rPr>
          <w:b/>
          <w:bCs/>
          <w:sz w:val="32"/>
          <w:szCs w:val="32"/>
          <w:u w:val="single"/>
        </w:rPr>
        <w:lastRenderedPageBreak/>
        <w:t xml:space="preserve">Rules &amp; Tips </w:t>
      </w:r>
    </w:p>
    <w:p w14:paraId="1963F6C5" w14:textId="77777777" w:rsidR="00C46BB5" w:rsidRDefault="00C46BB5" w:rsidP="00C46BB5">
      <w:pPr>
        <w:pStyle w:val="ListParagraph"/>
        <w:numPr>
          <w:ilvl w:val="0"/>
          <w:numId w:val="3"/>
        </w:numPr>
        <w:bidi w:val="0"/>
        <w:jc w:val="both"/>
      </w:pPr>
      <w:r>
        <w:t>To do the annotation, you must be a fluent speaker of English</w:t>
      </w:r>
      <w:del w:id="19" w:author="Alberto Barron Cedeno" w:date="2018-06-10T10:26:00Z">
        <w:r w:rsidDel="005E1EF6">
          <w:delText xml:space="preserve"> language</w:delText>
        </w:r>
      </w:del>
      <w:r>
        <w:t>.</w:t>
      </w:r>
    </w:p>
    <w:p w14:paraId="2AFE99BE" w14:textId="77777777" w:rsidR="00F430D8" w:rsidRDefault="00C46BB5" w:rsidP="00C46BB5">
      <w:pPr>
        <w:pStyle w:val="ListParagraph"/>
        <w:numPr>
          <w:ilvl w:val="0"/>
          <w:numId w:val="3"/>
        </w:numPr>
        <w:bidi w:val="0"/>
        <w:jc w:val="both"/>
      </w:pPr>
      <w:r>
        <w:t xml:space="preserve">Some sentences might be tricky, so make sure you spot the correct </w:t>
      </w:r>
      <w:r w:rsidR="00F430D8">
        <w:t>technique.</w:t>
      </w:r>
    </w:p>
    <w:p w14:paraId="045CCE04" w14:textId="77777777" w:rsidR="00F430D8" w:rsidRDefault="00F430D8" w:rsidP="00F430D8">
      <w:pPr>
        <w:pStyle w:val="ListParagraph"/>
        <w:numPr>
          <w:ilvl w:val="0"/>
          <w:numId w:val="3"/>
        </w:numPr>
        <w:bidi w:val="0"/>
        <w:jc w:val="both"/>
      </w:pPr>
      <w:r>
        <w:t>Make sure you differentiate between propagandistic techniques.</w:t>
      </w:r>
    </w:p>
    <w:p w14:paraId="77582792" w14:textId="77777777" w:rsidR="00C46BB5" w:rsidRDefault="00F430D8" w:rsidP="00F430D8">
      <w:pPr>
        <w:pStyle w:val="ListParagraph"/>
        <w:numPr>
          <w:ilvl w:val="0"/>
          <w:numId w:val="3"/>
        </w:numPr>
        <w:bidi w:val="0"/>
        <w:jc w:val="both"/>
      </w:pPr>
      <w:r>
        <w:t>Try to distant yourself from the content of the news articles and avoid being bias</w:t>
      </w:r>
      <w:ins w:id="20" w:author="Alberto Barron Cedeno" w:date="2018-06-10T10:26:00Z">
        <w:r w:rsidR="00F919E9">
          <w:t>ed</w:t>
        </w:r>
      </w:ins>
      <w:r>
        <w:t>.</w:t>
      </w:r>
    </w:p>
    <w:p w14:paraId="0BF30E1E" w14:textId="77777777" w:rsidR="00F430D8" w:rsidRDefault="00F430D8" w:rsidP="00F430D8">
      <w:pPr>
        <w:pStyle w:val="ListParagraph"/>
        <w:numPr>
          <w:ilvl w:val="0"/>
          <w:numId w:val="3"/>
        </w:numPr>
        <w:pBdr>
          <w:bottom w:val="single" w:sz="6" w:space="1" w:color="auto"/>
        </w:pBdr>
        <w:bidi w:val="0"/>
        <w:jc w:val="both"/>
      </w:pPr>
      <w:r>
        <w:t>Your emotions have nothing to do with the articles, as you are requested to spot propagandistic techniques.</w:t>
      </w:r>
    </w:p>
    <w:p w14:paraId="067154F7" w14:textId="77777777" w:rsidR="00F430D8" w:rsidRPr="00CC55F7" w:rsidRDefault="00F919E9" w:rsidP="00F430D8">
      <w:pPr>
        <w:bidi w:val="0"/>
        <w:jc w:val="both"/>
        <w:rPr>
          <w:b/>
          <w:bCs/>
          <w:sz w:val="24"/>
          <w:szCs w:val="24"/>
        </w:rPr>
      </w:pPr>
      <w:ins w:id="21" w:author="Alberto Barron Cedeno" w:date="2018-06-10T10:27:00Z">
        <w:r>
          <w:rPr>
            <w:b/>
            <w:bCs/>
            <w:sz w:val="24"/>
            <w:szCs w:val="24"/>
          </w:rPr>
          <w:t xml:space="preserve">Thank you for your </w:t>
        </w:r>
      </w:ins>
      <w:del w:id="22" w:author="Alberto Barron Cedeno" w:date="2018-06-10T10:27:00Z">
        <w:r w:rsidR="00F430D8" w:rsidRPr="00CC55F7" w:rsidDel="00F919E9">
          <w:rPr>
            <w:b/>
            <w:bCs/>
            <w:sz w:val="24"/>
            <w:szCs w:val="24"/>
          </w:rPr>
          <w:delText xml:space="preserve">With your </w:delText>
        </w:r>
      </w:del>
      <w:r w:rsidR="00F430D8" w:rsidRPr="00CC55F7">
        <w:rPr>
          <w:b/>
          <w:bCs/>
          <w:sz w:val="24"/>
          <w:szCs w:val="24"/>
        </w:rPr>
        <w:t>help</w:t>
      </w:r>
      <w:ins w:id="23" w:author="Alberto Barron Cedeno" w:date="2018-06-10T10:27:00Z">
        <w:r>
          <w:rPr>
            <w:b/>
            <w:bCs/>
            <w:sz w:val="24"/>
            <w:szCs w:val="24"/>
          </w:rPr>
          <w:t>. With it</w:t>
        </w:r>
      </w:ins>
      <w:r w:rsidR="00F430D8" w:rsidRPr="00CC55F7">
        <w:rPr>
          <w:b/>
          <w:bCs/>
          <w:sz w:val="24"/>
          <w:szCs w:val="24"/>
        </w:rPr>
        <w:t xml:space="preserve">, we </w:t>
      </w:r>
      <w:del w:id="24" w:author="Alberto Barron Cedeno" w:date="2018-06-10T10:27:00Z">
        <w:r w:rsidR="00F430D8" w:rsidRPr="00CC55F7" w:rsidDel="00F919E9">
          <w:rPr>
            <w:b/>
            <w:bCs/>
            <w:sz w:val="24"/>
            <w:szCs w:val="24"/>
          </w:rPr>
          <w:delText xml:space="preserve">should </w:delText>
        </w:r>
      </w:del>
      <w:ins w:id="25" w:author="Alberto Barron Cedeno" w:date="2018-06-10T10:27:00Z">
        <w:r>
          <w:rPr>
            <w:b/>
            <w:bCs/>
            <w:sz w:val="24"/>
            <w:szCs w:val="24"/>
          </w:rPr>
          <w:t>will</w:t>
        </w:r>
        <w:r w:rsidRPr="00CC55F7">
          <w:rPr>
            <w:b/>
            <w:bCs/>
            <w:sz w:val="24"/>
            <w:szCs w:val="24"/>
          </w:rPr>
          <w:t xml:space="preserve"> </w:t>
        </w:r>
      </w:ins>
      <w:r w:rsidR="00CC55F7" w:rsidRPr="00CC55F7">
        <w:rPr>
          <w:b/>
          <w:bCs/>
          <w:sz w:val="24"/>
          <w:szCs w:val="24"/>
        </w:rPr>
        <w:t xml:space="preserve">be able to create </w:t>
      </w:r>
      <w:ins w:id="26" w:author="Alberto Barron Cedeno" w:date="2018-06-10T10:27:00Z">
        <w:r>
          <w:rPr>
            <w:b/>
            <w:bCs/>
            <w:sz w:val="24"/>
            <w:szCs w:val="24"/>
          </w:rPr>
          <w:t xml:space="preserve">models that spot </w:t>
        </w:r>
      </w:ins>
      <w:del w:id="27" w:author="Alberto Barron Cedeno" w:date="2018-06-10T10:27:00Z">
        <w:r w:rsidR="00CC55F7" w:rsidRPr="00CC55F7" w:rsidDel="00F919E9">
          <w:rPr>
            <w:b/>
            <w:bCs/>
            <w:sz w:val="24"/>
            <w:szCs w:val="24"/>
          </w:rPr>
          <w:delText xml:space="preserve">a better version of annotations that detect </w:delText>
        </w:r>
      </w:del>
      <w:r w:rsidR="00CC55F7" w:rsidRPr="00CC55F7">
        <w:rPr>
          <w:b/>
          <w:bCs/>
          <w:sz w:val="24"/>
          <w:szCs w:val="24"/>
        </w:rPr>
        <w:t xml:space="preserve">propagandistic techniques. </w:t>
      </w:r>
    </w:p>
    <w:p w14:paraId="44D546D2" w14:textId="77777777" w:rsidR="00C46BB5" w:rsidRPr="00C46BB5" w:rsidRDefault="00C46BB5" w:rsidP="00C46BB5">
      <w:pPr>
        <w:bidi w:val="0"/>
        <w:jc w:val="both"/>
      </w:pPr>
    </w:p>
    <w:p w14:paraId="450ABDE1" w14:textId="77777777" w:rsidR="00B00FD7" w:rsidRDefault="00B00FD7" w:rsidP="00B00FD7">
      <w:pPr>
        <w:bidi w:val="0"/>
        <w:jc w:val="both"/>
        <w:rPr>
          <w:b/>
          <w:bCs/>
          <w:sz w:val="32"/>
          <w:szCs w:val="32"/>
          <w:u w:val="single"/>
        </w:rPr>
      </w:pPr>
    </w:p>
    <w:p w14:paraId="4823478A" w14:textId="77777777" w:rsidR="00B00FD7" w:rsidRDefault="00B00FD7" w:rsidP="00B00FD7">
      <w:pPr>
        <w:bidi w:val="0"/>
        <w:jc w:val="both"/>
        <w:rPr>
          <w:b/>
          <w:bCs/>
          <w:sz w:val="32"/>
          <w:szCs w:val="32"/>
          <w:u w:val="single"/>
        </w:rPr>
      </w:pPr>
      <w:bookmarkStart w:id="28" w:name="_GoBack"/>
      <w:bookmarkEnd w:id="28"/>
    </w:p>
    <w:p w14:paraId="0C7C5B11" w14:textId="77777777" w:rsidR="00670472" w:rsidRDefault="00670472" w:rsidP="007977CB">
      <w:pPr>
        <w:rPr>
          <w:lang w:bidi="ar-QA"/>
        </w:rPr>
      </w:pPr>
    </w:p>
    <w:sectPr w:rsidR="00670472" w:rsidSect="007F7C6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11FFD"/>
    <w:multiLevelType w:val="hybridMultilevel"/>
    <w:tmpl w:val="A52C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DD0C29"/>
    <w:multiLevelType w:val="hybridMultilevel"/>
    <w:tmpl w:val="703AE21C"/>
    <w:lvl w:ilvl="0" w:tplc="AE54838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3015F4"/>
    <w:multiLevelType w:val="hybridMultilevel"/>
    <w:tmpl w:val="C902F1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472"/>
    <w:rsid w:val="00520FA4"/>
    <w:rsid w:val="005E1EF6"/>
    <w:rsid w:val="00670472"/>
    <w:rsid w:val="007977CB"/>
    <w:rsid w:val="007E4CE1"/>
    <w:rsid w:val="007F7C6D"/>
    <w:rsid w:val="00B00FD7"/>
    <w:rsid w:val="00C46BB5"/>
    <w:rsid w:val="00CC55F7"/>
    <w:rsid w:val="00CC68A8"/>
    <w:rsid w:val="00DF59BA"/>
    <w:rsid w:val="00E47290"/>
    <w:rsid w:val="00F430D8"/>
    <w:rsid w:val="00F919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C13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04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472"/>
    <w:rPr>
      <w:rFonts w:ascii="Tahoma" w:hAnsi="Tahoma" w:cs="Tahoma"/>
      <w:sz w:val="16"/>
      <w:szCs w:val="16"/>
    </w:rPr>
  </w:style>
  <w:style w:type="paragraph" w:styleId="ListParagraph">
    <w:name w:val="List Paragraph"/>
    <w:basedOn w:val="Normal"/>
    <w:uiPriority w:val="34"/>
    <w:qFormat/>
    <w:rsid w:val="00670472"/>
    <w:pPr>
      <w:ind w:left="720"/>
      <w:contextualSpacing/>
    </w:pPr>
  </w:style>
  <w:style w:type="character" w:styleId="Hyperlink">
    <w:name w:val="Hyperlink"/>
    <w:basedOn w:val="DefaultParagraphFont"/>
    <w:uiPriority w:val="99"/>
    <w:semiHidden/>
    <w:unhideWhenUsed/>
    <w:rsid w:val="00B00FD7"/>
    <w:rPr>
      <w:color w:val="0000FF"/>
      <w:u w:val="single"/>
    </w:rPr>
  </w:style>
  <w:style w:type="character" w:customStyle="1" w:styleId="m-1731274423285344092gmail-msocommentreference">
    <w:name w:val="m_-1731274423285344092gmail-msocommentreference"/>
    <w:basedOn w:val="DefaultParagraphFont"/>
    <w:rsid w:val="00B00FD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04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472"/>
    <w:rPr>
      <w:rFonts w:ascii="Tahoma" w:hAnsi="Tahoma" w:cs="Tahoma"/>
      <w:sz w:val="16"/>
      <w:szCs w:val="16"/>
    </w:rPr>
  </w:style>
  <w:style w:type="paragraph" w:styleId="ListParagraph">
    <w:name w:val="List Paragraph"/>
    <w:basedOn w:val="Normal"/>
    <w:uiPriority w:val="34"/>
    <w:qFormat/>
    <w:rsid w:val="00670472"/>
    <w:pPr>
      <w:ind w:left="720"/>
      <w:contextualSpacing/>
    </w:pPr>
  </w:style>
  <w:style w:type="character" w:styleId="Hyperlink">
    <w:name w:val="Hyperlink"/>
    <w:basedOn w:val="DefaultParagraphFont"/>
    <w:uiPriority w:val="99"/>
    <w:semiHidden/>
    <w:unhideWhenUsed/>
    <w:rsid w:val="00B00FD7"/>
    <w:rPr>
      <w:color w:val="0000FF"/>
      <w:u w:val="single"/>
    </w:rPr>
  </w:style>
  <w:style w:type="character" w:customStyle="1" w:styleId="m-1731274423285344092gmail-msocommentreference">
    <w:name w:val="m_-1731274423285344092gmail-msocommentreference"/>
    <w:basedOn w:val="DefaultParagraphFont"/>
    <w:rsid w:val="00B00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26102">
      <w:bodyDiv w:val="1"/>
      <w:marLeft w:val="0"/>
      <w:marRight w:val="0"/>
      <w:marTop w:val="0"/>
      <w:marBottom w:val="0"/>
      <w:divBdr>
        <w:top w:val="none" w:sz="0" w:space="0" w:color="auto"/>
        <w:left w:val="none" w:sz="0" w:space="0" w:color="auto"/>
        <w:bottom w:val="none" w:sz="0" w:space="0" w:color="auto"/>
        <w:right w:val="none" w:sz="0" w:space="0" w:color="auto"/>
      </w:divBdr>
    </w:div>
    <w:div w:id="1279995248">
      <w:bodyDiv w:val="1"/>
      <w:marLeft w:val="0"/>
      <w:marRight w:val="0"/>
      <w:marTop w:val="0"/>
      <w:marBottom w:val="0"/>
      <w:divBdr>
        <w:top w:val="none" w:sz="0" w:space="0" w:color="auto"/>
        <w:left w:val="none" w:sz="0" w:space="0" w:color="auto"/>
        <w:bottom w:val="none" w:sz="0" w:space="0" w:color="auto"/>
        <w:right w:val="none" w:sz="0" w:space="0" w:color="auto"/>
      </w:divBdr>
    </w:div>
    <w:div w:id="1289164018">
      <w:bodyDiv w:val="1"/>
      <w:marLeft w:val="0"/>
      <w:marRight w:val="0"/>
      <w:marTop w:val="0"/>
      <w:marBottom w:val="0"/>
      <w:divBdr>
        <w:top w:val="none" w:sz="0" w:space="0" w:color="auto"/>
        <w:left w:val="none" w:sz="0" w:space="0" w:color="auto"/>
        <w:bottom w:val="none" w:sz="0" w:space="0" w:color="auto"/>
        <w:right w:val="none" w:sz="0" w:space="0" w:color="auto"/>
      </w:divBdr>
      <w:divsChild>
        <w:div w:id="791217314">
          <w:marLeft w:val="0"/>
          <w:marRight w:val="547"/>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Data" Target="diagrams/data2.xml"/><Relationship Id="rId12" Type="http://schemas.openxmlformats.org/officeDocument/2006/relationships/diagramLayout" Target="diagrams/layout2.xml"/><Relationship Id="rId13" Type="http://schemas.openxmlformats.org/officeDocument/2006/relationships/diagramQuickStyle" Target="diagrams/quickStyle2.xml"/><Relationship Id="rId14" Type="http://schemas.openxmlformats.org/officeDocument/2006/relationships/diagramColors" Target="diagrams/colors2.xml"/><Relationship Id="rId15" Type="http://schemas.microsoft.com/office/2007/relationships/diagramDrawing" Target="diagrams/drawing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 Id="rId9" Type="http://schemas.openxmlformats.org/officeDocument/2006/relationships/diagramColors" Target="diagrams/colors1.xml"/><Relationship Id="rId1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DEBF63B-D454-4BEE-A8BA-DE8105C79B94}"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pPr rtl="1"/>
          <a:endParaRPr lang="x-none"/>
        </a:p>
      </dgm:t>
    </dgm:pt>
    <dgm:pt modelId="{39938556-3046-4F78-BDA1-B53AC68893E0}">
      <dgm:prSet phldrT="[Text]"/>
      <dgm:spPr/>
      <dgm:t>
        <a:bodyPr/>
        <a:lstStyle/>
        <a:p>
          <a:pPr rtl="1"/>
          <a:r>
            <a:rPr lang="en-US"/>
            <a:t>Step 1</a:t>
          </a:r>
          <a:endParaRPr lang="x-none"/>
        </a:p>
      </dgm:t>
    </dgm:pt>
    <dgm:pt modelId="{0B8A97F7-F36B-4E44-94E8-6D778933E01D}" type="parTrans" cxnId="{1D4DB376-C094-4D4C-AA97-4A39EE56746C}">
      <dgm:prSet/>
      <dgm:spPr/>
      <dgm:t>
        <a:bodyPr/>
        <a:lstStyle/>
        <a:p>
          <a:pPr rtl="1"/>
          <a:endParaRPr lang="x-none"/>
        </a:p>
      </dgm:t>
    </dgm:pt>
    <dgm:pt modelId="{48363C36-14D9-4D14-A0AE-03FFAF687A0F}" type="sibTrans" cxnId="{1D4DB376-C094-4D4C-AA97-4A39EE56746C}">
      <dgm:prSet/>
      <dgm:spPr/>
      <dgm:t>
        <a:bodyPr/>
        <a:lstStyle/>
        <a:p>
          <a:pPr rtl="1"/>
          <a:endParaRPr lang="x-none"/>
        </a:p>
      </dgm:t>
    </dgm:pt>
    <dgm:pt modelId="{6C6DBBE6-DF33-4986-A3F8-87D39E2A6049}">
      <dgm:prSet phldrT="[Text]"/>
      <dgm:spPr/>
      <dgm:t>
        <a:bodyPr/>
        <a:lstStyle/>
        <a:p>
          <a:pPr rtl="1"/>
          <a:r>
            <a:rPr lang="en-US"/>
            <a:t>Step 2</a:t>
          </a:r>
          <a:endParaRPr lang="x-none"/>
        </a:p>
      </dgm:t>
    </dgm:pt>
    <dgm:pt modelId="{122A2562-B4AD-4F8D-A3DB-A4CB7B7B89C0}" type="parTrans" cxnId="{F92790E9-9A93-4880-9F56-203CE8B58480}">
      <dgm:prSet/>
      <dgm:spPr/>
      <dgm:t>
        <a:bodyPr/>
        <a:lstStyle/>
        <a:p>
          <a:pPr rtl="1"/>
          <a:endParaRPr lang="x-none"/>
        </a:p>
      </dgm:t>
    </dgm:pt>
    <dgm:pt modelId="{8419F459-3CB2-4866-A19B-1ADC18BBB8BC}" type="sibTrans" cxnId="{F92790E9-9A93-4880-9F56-203CE8B58480}">
      <dgm:prSet/>
      <dgm:spPr/>
      <dgm:t>
        <a:bodyPr/>
        <a:lstStyle/>
        <a:p>
          <a:pPr rtl="1"/>
          <a:endParaRPr lang="x-none"/>
        </a:p>
      </dgm:t>
    </dgm:pt>
    <dgm:pt modelId="{5EEDFF75-F2F1-4E16-9D8D-B05A386011F1}">
      <dgm:prSet phldrT="[Text]" custT="1"/>
      <dgm:spPr/>
      <dgm:t>
        <a:bodyPr/>
        <a:lstStyle/>
        <a:p>
          <a:pPr rtl="0"/>
          <a:r>
            <a:rPr lang="en-US" sz="1600"/>
            <a:t>Go through the examples and find out propaganda techniques. </a:t>
          </a:r>
          <a:endParaRPr lang="x-none" sz="1600"/>
        </a:p>
      </dgm:t>
    </dgm:pt>
    <dgm:pt modelId="{70A5DA67-9794-4C4C-8971-90BB1E7BADA9}" type="parTrans" cxnId="{DFA0D840-A336-4C59-942A-B37C85427101}">
      <dgm:prSet/>
      <dgm:spPr/>
      <dgm:t>
        <a:bodyPr/>
        <a:lstStyle/>
        <a:p>
          <a:pPr rtl="1"/>
          <a:endParaRPr lang="x-none"/>
        </a:p>
      </dgm:t>
    </dgm:pt>
    <dgm:pt modelId="{8B84C5AD-F612-4051-B57A-1B6A7AE36AE7}" type="sibTrans" cxnId="{DFA0D840-A336-4C59-942A-B37C85427101}">
      <dgm:prSet/>
      <dgm:spPr/>
      <dgm:t>
        <a:bodyPr/>
        <a:lstStyle/>
        <a:p>
          <a:pPr rtl="1"/>
          <a:endParaRPr lang="x-none"/>
        </a:p>
      </dgm:t>
    </dgm:pt>
    <dgm:pt modelId="{28226436-631E-4A15-8886-FC56549A1333}">
      <dgm:prSet phldrT="[Text]"/>
      <dgm:spPr/>
      <dgm:t>
        <a:bodyPr/>
        <a:lstStyle/>
        <a:p>
          <a:pPr rtl="1"/>
          <a:r>
            <a:rPr lang="en-US"/>
            <a:t>Step 3</a:t>
          </a:r>
          <a:endParaRPr lang="x-none"/>
        </a:p>
      </dgm:t>
    </dgm:pt>
    <dgm:pt modelId="{EE973694-F6C3-4725-AEBA-F943C0733F72}" type="parTrans" cxnId="{F7EF0DD1-538B-47C5-BF22-6F080114C77F}">
      <dgm:prSet/>
      <dgm:spPr/>
      <dgm:t>
        <a:bodyPr/>
        <a:lstStyle/>
        <a:p>
          <a:pPr rtl="1"/>
          <a:endParaRPr lang="x-none"/>
        </a:p>
      </dgm:t>
    </dgm:pt>
    <dgm:pt modelId="{0E3DAC47-27B1-4D3E-B81A-4A4D5F7897E9}" type="sibTrans" cxnId="{F7EF0DD1-538B-47C5-BF22-6F080114C77F}">
      <dgm:prSet/>
      <dgm:spPr/>
      <dgm:t>
        <a:bodyPr/>
        <a:lstStyle/>
        <a:p>
          <a:pPr rtl="1"/>
          <a:endParaRPr lang="x-none"/>
        </a:p>
      </dgm:t>
    </dgm:pt>
    <dgm:pt modelId="{8A812842-C06B-48D0-846F-785EB989B23F}">
      <dgm:prSet custT="1"/>
      <dgm:spPr/>
      <dgm:t>
        <a:bodyPr/>
        <a:lstStyle/>
        <a:p>
          <a:pPr rtl="0"/>
          <a:r>
            <a:rPr lang="en-US" sz="1600"/>
            <a:t>Read and understand the propaganda techniques carefully. </a:t>
          </a:r>
          <a:endParaRPr lang="x-none" sz="1600"/>
        </a:p>
      </dgm:t>
    </dgm:pt>
    <dgm:pt modelId="{8B947E9C-392E-4A24-B81F-10935612719A}" type="parTrans" cxnId="{2F2A2266-C188-4943-A3CC-ABCDA6A582C0}">
      <dgm:prSet/>
      <dgm:spPr/>
      <dgm:t>
        <a:bodyPr/>
        <a:lstStyle/>
        <a:p>
          <a:pPr rtl="1"/>
          <a:endParaRPr lang="x-none"/>
        </a:p>
      </dgm:t>
    </dgm:pt>
    <dgm:pt modelId="{A39F16C7-85A2-4FD7-83AC-E209A3E642C0}" type="sibTrans" cxnId="{2F2A2266-C188-4943-A3CC-ABCDA6A582C0}">
      <dgm:prSet/>
      <dgm:spPr/>
      <dgm:t>
        <a:bodyPr/>
        <a:lstStyle/>
        <a:p>
          <a:pPr rtl="1"/>
          <a:endParaRPr lang="x-none"/>
        </a:p>
      </dgm:t>
    </dgm:pt>
    <dgm:pt modelId="{C62C203E-860C-419A-A5B3-DF45DE29B86E}">
      <dgm:prSet custT="1"/>
      <dgm:spPr/>
      <dgm:t>
        <a:bodyPr/>
        <a:lstStyle/>
        <a:p>
          <a:pPr rtl="0"/>
          <a:r>
            <a:rPr lang="en-US" sz="1600"/>
            <a:t>Select one paragraph and try annotating it by following the steps from the flowchart</a:t>
          </a:r>
          <a:endParaRPr lang="x-none" sz="1600"/>
        </a:p>
      </dgm:t>
    </dgm:pt>
    <dgm:pt modelId="{23B28333-2AAF-4380-A861-17A1315E2D84}" type="parTrans" cxnId="{D2E881C5-6E8F-48E9-9E7F-EBD15E6BB747}">
      <dgm:prSet/>
      <dgm:spPr/>
      <dgm:t>
        <a:bodyPr/>
        <a:lstStyle/>
        <a:p>
          <a:pPr rtl="1"/>
          <a:endParaRPr lang="x-none"/>
        </a:p>
      </dgm:t>
    </dgm:pt>
    <dgm:pt modelId="{290D6D72-9F6E-4D8B-9CFC-2FB16022EA54}" type="sibTrans" cxnId="{D2E881C5-6E8F-48E9-9E7F-EBD15E6BB747}">
      <dgm:prSet/>
      <dgm:spPr/>
      <dgm:t>
        <a:bodyPr/>
        <a:lstStyle/>
        <a:p>
          <a:pPr rtl="1"/>
          <a:endParaRPr lang="x-none"/>
        </a:p>
      </dgm:t>
    </dgm:pt>
    <dgm:pt modelId="{6E807F32-06CF-499A-A326-4A1604511D6F}" type="pres">
      <dgm:prSet presAssocID="{4DEBF63B-D454-4BEE-A8BA-DE8105C79B94}" presName="linearFlow" presStyleCnt="0">
        <dgm:presLayoutVars>
          <dgm:dir/>
          <dgm:animLvl val="lvl"/>
          <dgm:resizeHandles val="exact"/>
        </dgm:presLayoutVars>
      </dgm:prSet>
      <dgm:spPr/>
      <dgm:t>
        <a:bodyPr/>
        <a:lstStyle/>
        <a:p>
          <a:endParaRPr lang="en-US"/>
        </a:p>
      </dgm:t>
    </dgm:pt>
    <dgm:pt modelId="{B092C4D5-AADD-45D1-8BC3-3924389273D2}" type="pres">
      <dgm:prSet presAssocID="{39938556-3046-4F78-BDA1-B53AC68893E0}" presName="composite" presStyleCnt="0"/>
      <dgm:spPr/>
    </dgm:pt>
    <dgm:pt modelId="{14743396-BAE3-4A0A-BE4B-B6D615EC5468}" type="pres">
      <dgm:prSet presAssocID="{39938556-3046-4F78-BDA1-B53AC68893E0}" presName="parentText" presStyleLbl="alignNode1" presStyleIdx="0" presStyleCnt="3">
        <dgm:presLayoutVars>
          <dgm:chMax val="1"/>
          <dgm:bulletEnabled val="1"/>
        </dgm:presLayoutVars>
      </dgm:prSet>
      <dgm:spPr/>
      <dgm:t>
        <a:bodyPr/>
        <a:lstStyle/>
        <a:p>
          <a:endParaRPr lang="en-US"/>
        </a:p>
      </dgm:t>
    </dgm:pt>
    <dgm:pt modelId="{98377401-AF51-4E46-9475-93836F3FCAD8}" type="pres">
      <dgm:prSet presAssocID="{39938556-3046-4F78-BDA1-B53AC68893E0}" presName="descendantText" presStyleLbl="alignAcc1" presStyleIdx="0" presStyleCnt="3">
        <dgm:presLayoutVars>
          <dgm:bulletEnabled val="1"/>
        </dgm:presLayoutVars>
      </dgm:prSet>
      <dgm:spPr/>
      <dgm:t>
        <a:bodyPr/>
        <a:lstStyle/>
        <a:p>
          <a:endParaRPr lang="en-US"/>
        </a:p>
      </dgm:t>
    </dgm:pt>
    <dgm:pt modelId="{5E9B3410-A1F9-4CCB-B1A7-E4D583AA1C02}" type="pres">
      <dgm:prSet presAssocID="{48363C36-14D9-4D14-A0AE-03FFAF687A0F}" presName="sp" presStyleCnt="0"/>
      <dgm:spPr/>
    </dgm:pt>
    <dgm:pt modelId="{E36FCB3E-D516-4A0A-8D96-30F784DC3A7C}" type="pres">
      <dgm:prSet presAssocID="{6C6DBBE6-DF33-4986-A3F8-87D39E2A6049}" presName="composite" presStyleCnt="0"/>
      <dgm:spPr/>
    </dgm:pt>
    <dgm:pt modelId="{26254344-4CCA-4498-AF40-0E0E15A0EEFC}" type="pres">
      <dgm:prSet presAssocID="{6C6DBBE6-DF33-4986-A3F8-87D39E2A6049}" presName="parentText" presStyleLbl="alignNode1" presStyleIdx="1" presStyleCnt="3">
        <dgm:presLayoutVars>
          <dgm:chMax val="1"/>
          <dgm:bulletEnabled val="1"/>
        </dgm:presLayoutVars>
      </dgm:prSet>
      <dgm:spPr/>
      <dgm:t>
        <a:bodyPr/>
        <a:lstStyle/>
        <a:p>
          <a:endParaRPr lang="en-US"/>
        </a:p>
      </dgm:t>
    </dgm:pt>
    <dgm:pt modelId="{4361E16F-FE23-406C-9B40-878001F0B6E7}" type="pres">
      <dgm:prSet presAssocID="{6C6DBBE6-DF33-4986-A3F8-87D39E2A6049}" presName="descendantText" presStyleLbl="alignAcc1" presStyleIdx="1" presStyleCnt="3">
        <dgm:presLayoutVars>
          <dgm:bulletEnabled val="1"/>
        </dgm:presLayoutVars>
      </dgm:prSet>
      <dgm:spPr/>
      <dgm:t>
        <a:bodyPr/>
        <a:lstStyle/>
        <a:p>
          <a:endParaRPr lang="en-US"/>
        </a:p>
      </dgm:t>
    </dgm:pt>
    <dgm:pt modelId="{4BAC2375-2BD7-4D61-9DD6-54BE6093572F}" type="pres">
      <dgm:prSet presAssocID="{8419F459-3CB2-4866-A19B-1ADC18BBB8BC}" presName="sp" presStyleCnt="0"/>
      <dgm:spPr/>
    </dgm:pt>
    <dgm:pt modelId="{2446B52C-B192-4C0A-BD1F-5AF0991FF2DA}" type="pres">
      <dgm:prSet presAssocID="{28226436-631E-4A15-8886-FC56549A1333}" presName="composite" presStyleCnt="0"/>
      <dgm:spPr/>
    </dgm:pt>
    <dgm:pt modelId="{28B433D8-8FB1-4F0D-8738-75D0B789B0AA}" type="pres">
      <dgm:prSet presAssocID="{28226436-631E-4A15-8886-FC56549A1333}" presName="parentText" presStyleLbl="alignNode1" presStyleIdx="2" presStyleCnt="3">
        <dgm:presLayoutVars>
          <dgm:chMax val="1"/>
          <dgm:bulletEnabled val="1"/>
        </dgm:presLayoutVars>
      </dgm:prSet>
      <dgm:spPr/>
      <dgm:t>
        <a:bodyPr/>
        <a:lstStyle/>
        <a:p>
          <a:endParaRPr lang="en-US"/>
        </a:p>
      </dgm:t>
    </dgm:pt>
    <dgm:pt modelId="{DE5178EC-CF4D-45BB-876C-03B8AA4E62D1}" type="pres">
      <dgm:prSet presAssocID="{28226436-631E-4A15-8886-FC56549A1333}" presName="descendantText" presStyleLbl="alignAcc1" presStyleIdx="2" presStyleCnt="3">
        <dgm:presLayoutVars>
          <dgm:bulletEnabled val="1"/>
        </dgm:presLayoutVars>
      </dgm:prSet>
      <dgm:spPr/>
      <dgm:t>
        <a:bodyPr/>
        <a:lstStyle/>
        <a:p>
          <a:endParaRPr lang="en-US"/>
        </a:p>
      </dgm:t>
    </dgm:pt>
  </dgm:ptLst>
  <dgm:cxnLst>
    <dgm:cxn modelId="{85F1E0A2-0301-4F81-9C4F-7433B1C7A4C4}" type="presOf" srcId="{C62C203E-860C-419A-A5B3-DF45DE29B86E}" destId="{DE5178EC-CF4D-45BB-876C-03B8AA4E62D1}" srcOrd="0" destOrd="0" presId="urn:microsoft.com/office/officeart/2005/8/layout/chevron2"/>
    <dgm:cxn modelId="{007040F0-7E66-49F4-86EB-AF8BF304F389}" type="presOf" srcId="{39938556-3046-4F78-BDA1-B53AC68893E0}" destId="{14743396-BAE3-4A0A-BE4B-B6D615EC5468}" srcOrd="0" destOrd="0" presId="urn:microsoft.com/office/officeart/2005/8/layout/chevron2"/>
    <dgm:cxn modelId="{F92790E9-9A93-4880-9F56-203CE8B58480}" srcId="{4DEBF63B-D454-4BEE-A8BA-DE8105C79B94}" destId="{6C6DBBE6-DF33-4986-A3F8-87D39E2A6049}" srcOrd="1" destOrd="0" parTransId="{122A2562-B4AD-4F8D-A3DB-A4CB7B7B89C0}" sibTransId="{8419F459-3CB2-4866-A19B-1ADC18BBB8BC}"/>
    <dgm:cxn modelId="{D2E881C5-6E8F-48E9-9E7F-EBD15E6BB747}" srcId="{28226436-631E-4A15-8886-FC56549A1333}" destId="{C62C203E-860C-419A-A5B3-DF45DE29B86E}" srcOrd="0" destOrd="0" parTransId="{23B28333-2AAF-4380-A861-17A1315E2D84}" sibTransId="{290D6D72-9F6E-4D8B-9CFC-2FB16022EA54}"/>
    <dgm:cxn modelId="{A21D3659-2D7E-465D-BF00-C2A2392B9EBD}" type="presOf" srcId="{6C6DBBE6-DF33-4986-A3F8-87D39E2A6049}" destId="{26254344-4CCA-4498-AF40-0E0E15A0EEFC}" srcOrd="0" destOrd="0" presId="urn:microsoft.com/office/officeart/2005/8/layout/chevron2"/>
    <dgm:cxn modelId="{6C523C91-4CC0-4780-AAF2-796A92205F94}" type="presOf" srcId="{4DEBF63B-D454-4BEE-A8BA-DE8105C79B94}" destId="{6E807F32-06CF-499A-A326-4A1604511D6F}" srcOrd="0" destOrd="0" presId="urn:microsoft.com/office/officeart/2005/8/layout/chevron2"/>
    <dgm:cxn modelId="{617C33AD-E380-41D8-ABD3-A7D2B1688D89}" type="presOf" srcId="{28226436-631E-4A15-8886-FC56549A1333}" destId="{28B433D8-8FB1-4F0D-8738-75D0B789B0AA}" srcOrd="0" destOrd="0" presId="urn:microsoft.com/office/officeart/2005/8/layout/chevron2"/>
    <dgm:cxn modelId="{1D4DB376-C094-4D4C-AA97-4A39EE56746C}" srcId="{4DEBF63B-D454-4BEE-A8BA-DE8105C79B94}" destId="{39938556-3046-4F78-BDA1-B53AC68893E0}" srcOrd="0" destOrd="0" parTransId="{0B8A97F7-F36B-4E44-94E8-6D778933E01D}" sibTransId="{48363C36-14D9-4D14-A0AE-03FFAF687A0F}"/>
    <dgm:cxn modelId="{E171A515-3038-4864-82C6-F54D563148BC}" type="presOf" srcId="{5EEDFF75-F2F1-4E16-9D8D-B05A386011F1}" destId="{4361E16F-FE23-406C-9B40-878001F0B6E7}" srcOrd="0" destOrd="0" presId="urn:microsoft.com/office/officeart/2005/8/layout/chevron2"/>
    <dgm:cxn modelId="{F7EF0DD1-538B-47C5-BF22-6F080114C77F}" srcId="{4DEBF63B-D454-4BEE-A8BA-DE8105C79B94}" destId="{28226436-631E-4A15-8886-FC56549A1333}" srcOrd="2" destOrd="0" parTransId="{EE973694-F6C3-4725-AEBA-F943C0733F72}" sibTransId="{0E3DAC47-27B1-4D3E-B81A-4A4D5F7897E9}"/>
    <dgm:cxn modelId="{894DA39D-99DE-4404-B46A-A9BA778A26FC}" type="presOf" srcId="{8A812842-C06B-48D0-846F-785EB989B23F}" destId="{98377401-AF51-4E46-9475-93836F3FCAD8}" srcOrd="0" destOrd="0" presId="urn:microsoft.com/office/officeart/2005/8/layout/chevron2"/>
    <dgm:cxn modelId="{DFA0D840-A336-4C59-942A-B37C85427101}" srcId="{6C6DBBE6-DF33-4986-A3F8-87D39E2A6049}" destId="{5EEDFF75-F2F1-4E16-9D8D-B05A386011F1}" srcOrd="0" destOrd="0" parTransId="{70A5DA67-9794-4C4C-8971-90BB1E7BADA9}" sibTransId="{8B84C5AD-F612-4051-B57A-1B6A7AE36AE7}"/>
    <dgm:cxn modelId="{2F2A2266-C188-4943-A3CC-ABCDA6A582C0}" srcId="{39938556-3046-4F78-BDA1-B53AC68893E0}" destId="{8A812842-C06B-48D0-846F-785EB989B23F}" srcOrd="0" destOrd="0" parTransId="{8B947E9C-392E-4A24-B81F-10935612719A}" sibTransId="{A39F16C7-85A2-4FD7-83AC-E209A3E642C0}"/>
    <dgm:cxn modelId="{AB74B820-3ACB-4ECC-8913-B9AEDED48D35}" type="presParOf" srcId="{6E807F32-06CF-499A-A326-4A1604511D6F}" destId="{B092C4D5-AADD-45D1-8BC3-3924389273D2}" srcOrd="0" destOrd="0" presId="urn:microsoft.com/office/officeart/2005/8/layout/chevron2"/>
    <dgm:cxn modelId="{FAF76BCF-916B-42A2-AFD6-8043A331B589}" type="presParOf" srcId="{B092C4D5-AADD-45D1-8BC3-3924389273D2}" destId="{14743396-BAE3-4A0A-BE4B-B6D615EC5468}" srcOrd="0" destOrd="0" presId="urn:microsoft.com/office/officeart/2005/8/layout/chevron2"/>
    <dgm:cxn modelId="{EE147D00-19C3-47A4-B760-860237CED0D8}" type="presParOf" srcId="{B092C4D5-AADD-45D1-8BC3-3924389273D2}" destId="{98377401-AF51-4E46-9475-93836F3FCAD8}" srcOrd="1" destOrd="0" presId="urn:microsoft.com/office/officeart/2005/8/layout/chevron2"/>
    <dgm:cxn modelId="{0BA8A30A-181C-4E21-A3B1-34A9DA21E1DE}" type="presParOf" srcId="{6E807F32-06CF-499A-A326-4A1604511D6F}" destId="{5E9B3410-A1F9-4CCB-B1A7-E4D583AA1C02}" srcOrd="1" destOrd="0" presId="urn:microsoft.com/office/officeart/2005/8/layout/chevron2"/>
    <dgm:cxn modelId="{CFCAF0D8-906B-46F7-BF11-97DA18E45EEE}" type="presParOf" srcId="{6E807F32-06CF-499A-A326-4A1604511D6F}" destId="{E36FCB3E-D516-4A0A-8D96-30F784DC3A7C}" srcOrd="2" destOrd="0" presId="urn:microsoft.com/office/officeart/2005/8/layout/chevron2"/>
    <dgm:cxn modelId="{34725B23-1650-4AD1-8234-9196F344005F}" type="presParOf" srcId="{E36FCB3E-D516-4A0A-8D96-30F784DC3A7C}" destId="{26254344-4CCA-4498-AF40-0E0E15A0EEFC}" srcOrd="0" destOrd="0" presId="urn:microsoft.com/office/officeart/2005/8/layout/chevron2"/>
    <dgm:cxn modelId="{E0F135A7-FFE1-4A58-9D37-F1F93F7EFB49}" type="presParOf" srcId="{E36FCB3E-D516-4A0A-8D96-30F784DC3A7C}" destId="{4361E16F-FE23-406C-9B40-878001F0B6E7}" srcOrd="1" destOrd="0" presId="urn:microsoft.com/office/officeart/2005/8/layout/chevron2"/>
    <dgm:cxn modelId="{B01B6B7C-5626-421D-B0A0-B5C00FD083D6}" type="presParOf" srcId="{6E807F32-06CF-499A-A326-4A1604511D6F}" destId="{4BAC2375-2BD7-4D61-9DD6-54BE6093572F}" srcOrd="3" destOrd="0" presId="urn:microsoft.com/office/officeart/2005/8/layout/chevron2"/>
    <dgm:cxn modelId="{1682A005-9195-48ED-AE07-8C4ED56002E3}" type="presParOf" srcId="{6E807F32-06CF-499A-A326-4A1604511D6F}" destId="{2446B52C-B192-4C0A-BD1F-5AF0991FF2DA}" srcOrd="4" destOrd="0" presId="urn:microsoft.com/office/officeart/2005/8/layout/chevron2"/>
    <dgm:cxn modelId="{E71EB601-FAF8-4E87-858B-1119C4CB0B08}" type="presParOf" srcId="{2446B52C-B192-4C0A-BD1F-5AF0991FF2DA}" destId="{28B433D8-8FB1-4F0D-8738-75D0B789B0AA}" srcOrd="0" destOrd="0" presId="urn:microsoft.com/office/officeart/2005/8/layout/chevron2"/>
    <dgm:cxn modelId="{0F22FAF9-2C75-4484-A51D-2698B8F0CEF5}" type="presParOf" srcId="{2446B52C-B192-4C0A-BD1F-5AF0991FF2DA}" destId="{DE5178EC-CF4D-45BB-876C-03B8AA4E62D1}" srcOrd="1" destOrd="0" presId="urn:microsoft.com/office/officeart/2005/8/layout/chevron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DEBF63B-D454-4BEE-A8BA-DE8105C79B94}"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pPr rtl="1"/>
          <a:endParaRPr lang="x-none"/>
        </a:p>
      </dgm:t>
    </dgm:pt>
    <dgm:pt modelId="{39938556-3046-4F78-BDA1-B53AC68893E0}">
      <dgm:prSet phldrT="[Text]"/>
      <dgm:spPr/>
      <dgm:t>
        <a:bodyPr/>
        <a:lstStyle/>
        <a:p>
          <a:pPr rtl="1"/>
          <a:r>
            <a:rPr lang="en-US"/>
            <a:t>Step 4</a:t>
          </a:r>
          <a:endParaRPr lang="x-none"/>
        </a:p>
      </dgm:t>
    </dgm:pt>
    <dgm:pt modelId="{0B8A97F7-F36B-4E44-94E8-6D778933E01D}" type="parTrans" cxnId="{1D4DB376-C094-4D4C-AA97-4A39EE56746C}">
      <dgm:prSet/>
      <dgm:spPr/>
      <dgm:t>
        <a:bodyPr/>
        <a:lstStyle/>
        <a:p>
          <a:pPr rtl="1"/>
          <a:endParaRPr lang="x-none"/>
        </a:p>
      </dgm:t>
    </dgm:pt>
    <dgm:pt modelId="{48363C36-14D9-4D14-A0AE-03FFAF687A0F}" type="sibTrans" cxnId="{1D4DB376-C094-4D4C-AA97-4A39EE56746C}">
      <dgm:prSet/>
      <dgm:spPr/>
      <dgm:t>
        <a:bodyPr/>
        <a:lstStyle/>
        <a:p>
          <a:pPr rtl="1"/>
          <a:endParaRPr lang="x-none"/>
        </a:p>
      </dgm:t>
    </dgm:pt>
    <dgm:pt modelId="{6C6DBBE6-DF33-4986-A3F8-87D39E2A6049}">
      <dgm:prSet phldrT="[Text]"/>
      <dgm:spPr/>
      <dgm:t>
        <a:bodyPr/>
        <a:lstStyle/>
        <a:p>
          <a:pPr rtl="0"/>
          <a:r>
            <a:rPr lang="en-US"/>
            <a:t>Step 5</a:t>
          </a:r>
          <a:endParaRPr lang="x-none"/>
        </a:p>
      </dgm:t>
    </dgm:pt>
    <dgm:pt modelId="{122A2562-B4AD-4F8D-A3DB-A4CB7B7B89C0}" type="parTrans" cxnId="{F92790E9-9A93-4880-9F56-203CE8B58480}">
      <dgm:prSet/>
      <dgm:spPr/>
      <dgm:t>
        <a:bodyPr/>
        <a:lstStyle/>
        <a:p>
          <a:pPr rtl="1"/>
          <a:endParaRPr lang="x-none"/>
        </a:p>
      </dgm:t>
    </dgm:pt>
    <dgm:pt modelId="{8419F459-3CB2-4866-A19B-1ADC18BBB8BC}" type="sibTrans" cxnId="{F92790E9-9A93-4880-9F56-203CE8B58480}">
      <dgm:prSet/>
      <dgm:spPr/>
      <dgm:t>
        <a:bodyPr/>
        <a:lstStyle/>
        <a:p>
          <a:pPr rtl="1"/>
          <a:endParaRPr lang="x-none"/>
        </a:p>
      </dgm:t>
    </dgm:pt>
    <dgm:pt modelId="{5EEDFF75-F2F1-4E16-9D8D-B05A386011F1}">
      <dgm:prSet phldrT="[Text]" custT="1"/>
      <dgm:spPr/>
      <dgm:t>
        <a:bodyPr/>
        <a:lstStyle/>
        <a:p>
          <a:pPr rtl="0"/>
          <a:r>
            <a:rPr lang="en-US" sz="1600"/>
            <a:t>All you need to do is writing 1-2 words describing the technique </a:t>
          </a:r>
          <a:endParaRPr lang="x-none" sz="1600"/>
        </a:p>
      </dgm:t>
    </dgm:pt>
    <dgm:pt modelId="{70A5DA67-9794-4C4C-8971-90BB1E7BADA9}" type="parTrans" cxnId="{DFA0D840-A336-4C59-942A-B37C85427101}">
      <dgm:prSet/>
      <dgm:spPr/>
      <dgm:t>
        <a:bodyPr/>
        <a:lstStyle/>
        <a:p>
          <a:pPr rtl="1"/>
          <a:endParaRPr lang="x-none"/>
        </a:p>
      </dgm:t>
    </dgm:pt>
    <dgm:pt modelId="{8B84C5AD-F612-4051-B57A-1B6A7AE36AE7}" type="sibTrans" cxnId="{DFA0D840-A336-4C59-942A-B37C85427101}">
      <dgm:prSet/>
      <dgm:spPr/>
      <dgm:t>
        <a:bodyPr/>
        <a:lstStyle/>
        <a:p>
          <a:pPr rtl="1"/>
          <a:endParaRPr lang="x-none"/>
        </a:p>
      </dgm:t>
    </dgm:pt>
    <dgm:pt modelId="{8A812842-C06B-48D0-846F-785EB989B23F}">
      <dgm:prSet custT="1"/>
      <dgm:spPr/>
      <dgm:t>
        <a:bodyPr/>
        <a:lstStyle/>
        <a:p>
          <a:pPr rtl="0"/>
          <a:r>
            <a:rPr lang="en-US" sz="1600"/>
            <a:t>pinppoint at  phrases which employ a technique </a:t>
          </a:r>
          <a:endParaRPr lang="x-none" sz="1600"/>
        </a:p>
      </dgm:t>
    </dgm:pt>
    <dgm:pt modelId="{8B947E9C-392E-4A24-B81F-10935612719A}" type="parTrans" cxnId="{2F2A2266-C188-4943-A3CC-ABCDA6A582C0}">
      <dgm:prSet/>
      <dgm:spPr/>
      <dgm:t>
        <a:bodyPr/>
        <a:lstStyle/>
        <a:p>
          <a:pPr rtl="1"/>
          <a:endParaRPr lang="x-none"/>
        </a:p>
      </dgm:t>
    </dgm:pt>
    <dgm:pt modelId="{A39F16C7-85A2-4FD7-83AC-E209A3E642C0}" type="sibTrans" cxnId="{2F2A2266-C188-4943-A3CC-ABCDA6A582C0}">
      <dgm:prSet/>
      <dgm:spPr/>
      <dgm:t>
        <a:bodyPr/>
        <a:lstStyle/>
        <a:p>
          <a:pPr rtl="1"/>
          <a:endParaRPr lang="x-none"/>
        </a:p>
      </dgm:t>
    </dgm:pt>
    <dgm:pt modelId="{C62C203E-860C-419A-A5B3-DF45DE29B86E}">
      <dgm:prSet custT="1"/>
      <dgm:spPr/>
      <dgm:t>
        <a:bodyPr/>
        <a:lstStyle/>
        <a:p>
          <a:pPr rtl="0"/>
          <a:endParaRPr lang="x-none" sz="1600"/>
        </a:p>
      </dgm:t>
    </dgm:pt>
    <dgm:pt modelId="{23B28333-2AAF-4380-A861-17A1315E2D84}" type="parTrans" cxnId="{D2E881C5-6E8F-48E9-9E7F-EBD15E6BB747}">
      <dgm:prSet/>
      <dgm:spPr/>
      <dgm:t>
        <a:bodyPr/>
        <a:lstStyle/>
        <a:p>
          <a:pPr rtl="1"/>
          <a:endParaRPr lang="x-none"/>
        </a:p>
      </dgm:t>
    </dgm:pt>
    <dgm:pt modelId="{290D6D72-9F6E-4D8B-9CFC-2FB16022EA54}" type="sibTrans" cxnId="{D2E881C5-6E8F-48E9-9E7F-EBD15E6BB747}">
      <dgm:prSet/>
      <dgm:spPr/>
      <dgm:t>
        <a:bodyPr/>
        <a:lstStyle/>
        <a:p>
          <a:pPr rtl="1"/>
          <a:endParaRPr lang="x-none"/>
        </a:p>
      </dgm:t>
    </dgm:pt>
    <dgm:pt modelId="{28226436-631E-4A15-8886-FC56549A1333}">
      <dgm:prSet phldrT="[Text]"/>
      <dgm:spPr/>
      <dgm:t>
        <a:bodyPr/>
        <a:lstStyle/>
        <a:p>
          <a:pPr rtl="1"/>
          <a:r>
            <a:rPr lang="en-US"/>
            <a:t>Step 3</a:t>
          </a:r>
          <a:endParaRPr lang="x-none"/>
        </a:p>
      </dgm:t>
    </dgm:pt>
    <dgm:pt modelId="{0E3DAC47-27B1-4D3E-B81A-4A4D5F7897E9}" type="sibTrans" cxnId="{F7EF0DD1-538B-47C5-BF22-6F080114C77F}">
      <dgm:prSet/>
      <dgm:spPr/>
      <dgm:t>
        <a:bodyPr/>
        <a:lstStyle/>
        <a:p>
          <a:pPr rtl="1"/>
          <a:endParaRPr lang="x-none"/>
        </a:p>
      </dgm:t>
    </dgm:pt>
    <dgm:pt modelId="{EE973694-F6C3-4725-AEBA-F943C0733F72}" type="parTrans" cxnId="{F7EF0DD1-538B-47C5-BF22-6F080114C77F}">
      <dgm:prSet/>
      <dgm:spPr/>
      <dgm:t>
        <a:bodyPr/>
        <a:lstStyle/>
        <a:p>
          <a:pPr rtl="1"/>
          <a:endParaRPr lang="x-none"/>
        </a:p>
      </dgm:t>
    </dgm:pt>
    <dgm:pt modelId="{6E807F32-06CF-499A-A326-4A1604511D6F}" type="pres">
      <dgm:prSet presAssocID="{4DEBF63B-D454-4BEE-A8BA-DE8105C79B94}" presName="linearFlow" presStyleCnt="0">
        <dgm:presLayoutVars>
          <dgm:dir/>
          <dgm:animLvl val="lvl"/>
          <dgm:resizeHandles val="exact"/>
        </dgm:presLayoutVars>
      </dgm:prSet>
      <dgm:spPr/>
      <dgm:t>
        <a:bodyPr/>
        <a:lstStyle/>
        <a:p>
          <a:endParaRPr lang="en-US"/>
        </a:p>
      </dgm:t>
    </dgm:pt>
    <dgm:pt modelId="{B092C4D5-AADD-45D1-8BC3-3924389273D2}" type="pres">
      <dgm:prSet presAssocID="{39938556-3046-4F78-BDA1-B53AC68893E0}" presName="composite" presStyleCnt="0"/>
      <dgm:spPr/>
    </dgm:pt>
    <dgm:pt modelId="{14743396-BAE3-4A0A-BE4B-B6D615EC5468}" type="pres">
      <dgm:prSet presAssocID="{39938556-3046-4F78-BDA1-B53AC68893E0}" presName="parentText" presStyleLbl="alignNode1" presStyleIdx="0" presStyleCnt="3">
        <dgm:presLayoutVars>
          <dgm:chMax val="1"/>
          <dgm:bulletEnabled val="1"/>
        </dgm:presLayoutVars>
      </dgm:prSet>
      <dgm:spPr/>
      <dgm:t>
        <a:bodyPr/>
        <a:lstStyle/>
        <a:p>
          <a:endParaRPr lang="en-US"/>
        </a:p>
      </dgm:t>
    </dgm:pt>
    <dgm:pt modelId="{98377401-AF51-4E46-9475-93836F3FCAD8}" type="pres">
      <dgm:prSet presAssocID="{39938556-3046-4F78-BDA1-B53AC68893E0}" presName="descendantText" presStyleLbl="alignAcc1" presStyleIdx="0" presStyleCnt="3">
        <dgm:presLayoutVars>
          <dgm:bulletEnabled val="1"/>
        </dgm:presLayoutVars>
      </dgm:prSet>
      <dgm:spPr/>
      <dgm:t>
        <a:bodyPr/>
        <a:lstStyle/>
        <a:p>
          <a:endParaRPr lang="en-US"/>
        </a:p>
      </dgm:t>
    </dgm:pt>
    <dgm:pt modelId="{5E9B3410-A1F9-4CCB-B1A7-E4D583AA1C02}" type="pres">
      <dgm:prSet presAssocID="{48363C36-14D9-4D14-A0AE-03FFAF687A0F}" presName="sp" presStyleCnt="0"/>
      <dgm:spPr/>
    </dgm:pt>
    <dgm:pt modelId="{E36FCB3E-D516-4A0A-8D96-30F784DC3A7C}" type="pres">
      <dgm:prSet presAssocID="{6C6DBBE6-DF33-4986-A3F8-87D39E2A6049}" presName="composite" presStyleCnt="0"/>
      <dgm:spPr/>
    </dgm:pt>
    <dgm:pt modelId="{26254344-4CCA-4498-AF40-0E0E15A0EEFC}" type="pres">
      <dgm:prSet presAssocID="{6C6DBBE6-DF33-4986-A3F8-87D39E2A6049}" presName="parentText" presStyleLbl="alignNode1" presStyleIdx="1" presStyleCnt="3">
        <dgm:presLayoutVars>
          <dgm:chMax val="1"/>
          <dgm:bulletEnabled val="1"/>
        </dgm:presLayoutVars>
      </dgm:prSet>
      <dgm:spPr/>
      <dgm:t>
        <a:bodyPr/>
        <a:lstStyle/>
        <a:p>
          <a:endParaRPr lang="en-US"/>
        </a:p>
      </dgm:t>
    </dgm:pt>
    <dgm:pt modelId="{4361E16F-FE23-406C-9B40-878001F0B6E7}" type="pres">
      <dgm:prSet presAssocID="{6C6DBBE6-DF33-4986-A3F8-87D39E2A6049}" presName="descendantText" presStyleLbl="alignAcc1" presStyleIdx="1" presStyleCnt="3">
        <dgm:presLayoutVars>
          <dgm:bulletEnabled val="1"/>
        </dgm:presLayoutVars>
      </dgm:prSet>
      <dgm:spPr/>
      <dgm:t>
        <a:bodyPr/>
        <a:lstStyle/>
        <a:p>
          <a:endParaRPr lang="en-US"/>
        </a:p>
      </dgm:t>
    </dgm:pt>
    <dgm:pt modelId="{4BAC2375-2BD7-4D61-9DD6-54BE6093572F}" type="pres">
      <dgm:prSet presAssocID="{8419F459-3CB2-4866-A19B-1ADC18BBB8BC}" presName="sp" presStyleCnt="0"/>
      <dgm:spPr/>
    </dgm:pt>
    <dgm:pt modelId="{2446B52C-B192-4C0A-BD1F-5AF0991FF2DA}" type="pres">
      <dgm:prSet presAssocID="{28226436-631E-4A15-8886-FC56549A1333}" presName="composite" presStyleCnt="0"/>
      <dgm:spPr/>
    </dgm:pt>
    <dgm:pt modelId="{28B433D8-8FB1-4F0D-8738-75D0B789B0AA}" type="pres">
      <dgm:prSet presAssocID="{28226436-631E-4A15-8886-FC56549A1333}" presName="parentText" presStyleLbl="alignNode1" presStyleIdx="2" presStyleCnt="3">
        <dgm:presLayoutVars>
          <dgm:chMax val="1"/>
          <dgm:bulletEnabled val="1"/>
        </dgm:presLayoutVars>
      </dgm:prSet>
      <dgm:spPr/>
      <dgm:t>
        <a:bodyPr/>
        <a:lstStyle/>
        <a:p>
          <a:endParaRPr lang="en-US"/>
        </a:p>
      </dgm:t>
    </dgm:pt>
    <dgm:pt modelId="{DE5178EC-CF4D-45BB-876C-03B8AA4E62D1}" type="pres">
      <dgm:prSet presAssocID="{28226436-631E-4A15-8886-FC56549A1333}" presName="descendantText" presStyleLbl="alignAcc1" presStyleIdx="2" presStyleCnt="3">
        <dgm:presLayoutVars>
          <dgm:bulletEnabled val="1"/>
        </dgm:presLayoutVars>
      </dgm:prSet>
      <dgm:spPr/>
      <dgm:t>
        <a:bodyPr/>
        <a:lstStyle/>
        <a:p>
          <a:endParaRPr lang="en-US"/>
        </a:p>
      </dgm:t>
    </dgm:pt>
  </dgm:ptLst>
  <dgm:cxnLst>
    <dgm:cxn modelId="{F92790E9-9A93-4880-9F56-203CE8B58480}" srcId="{4DEBF63B-D454-4BEE-A8BA-DE8105C79B94}" destId="{6C6DBBE6-DF33-4986-A3F8-87D39E2A6049}" srcOrd="1" destOrd="0" parTransId="{122A2562-B4AD-4F8D-A3DB-A4CB7B7B89C0}" sibTransId="{8419F459-3CB2-4866-A19B-1ADC18BBB8BC}"/>
    <dgm:cxn modelId="{D2E881C5-6E8F-48E9-9E7F-EBD15E6BB747}" srcId="{28226436-631E-4A15-8886-FC56549A1333}" destId="{C62C203E-860C-419A-A5B3-DF45DE29B86E}" srcOrd="0" destOrd="0" parTransId="{23B28333-2AAF-4380-A861-17A1315E2D84}" sibTransId="{290D6D72-9F6E-4D8B-9CFC-2FB16022EA54}"/>
    <dgm:cxn modelId="{1D4DB376-C094-4D4C-AA97-4A39EE56746C}" srcId="{4DEBF63B-D454-4BEE-A8BA-DE8105C79B94}" destId="{39938556-3046-4F78-BDA1-B53AC68893E0}" srcOrd="0" destOrd="0" parTransId="{0B8A97F7-F36B-4E44-94E8-6D778933E01D}" sibTransId="{48363C36-14D9-4D14-A0AE-03FFAF687A0F}"/>
    <dgm:cxn modelId="{2F38139C-5FED-42B3-A68A-7F48CB513AC2}" type="presOf" srcId="{28226436-631E-4A15-8886-FC56549A1333}" destId="{28B433D8-8FB1-4F0D-8738-75D0B789B0AA}" srcOrd="0" destOrd="0" presId="urn:microsoft.com/office/officeart/2005/8/layout/chevron2"/>
    <dgm:cxn modelId="{C46B3914-B0A5-4B77-86F7-1261596FDE3E}" type="presOf" srcId="{5EEDFF75-F2F1-4E16-9D8D-B05A386011F1}" destId="{4361E16F-FE23-406C-9B40-878001F0B6E7}" srcOrd="0" destOrd="0" presId="urn:microsoft.com/office/officeart/2005/8/layout/chevron2"/>
    <dgm:cxn modelId="{2E4B5AB1-FC21-4173-9B86-66DE7FA3177A}" type="presOf" srcId="{C62C203E-860C-419A-A5B3-DF45DE29B86E}" destId="{DE5178EC-CF4D-45BB-876C-03B8AA4E62D1}" srcOrd="0" destOrd="0" presId="urn:microsoft.com/office/officeart/2005/8/layout/chevron2"/>
    <dgm:cxn modelId="{D1AA431C-6788-43DC-B213-844680D783AC}" type="presOf" srcId="{8A812842-C06B-48D0-846F-785EB989B23F}" destId="{98377401-AF51-4E46-9475-93836F3FCAD8}" srcOrd="0" destOrd="0" presId="urn:microsoft.com/office/officeart/2005/8/layout/chevron2"/>
    <dgm:cxn modelId="{F7EF0DD1-538B-47C5-BF22-6F080114C77F}" srcId="{4DEBF63B-D454-4BEE-A8BA-DE8105C79B94}" destId="{28226436-631E-4A15-8886-FC56549A1333}" srcOrd="2" destOrd="0" parTransId="{EE973694-F6C3-4725-AEBA-F943C0733F72}" sibTransId="{0E3DAC47-27B1-4D3E-B81A-4A4D5F7897E9}"/>
    <dgm:cxn modelId="{FFD24EDB-4758-4CD5-B2F4-C2BF78AB7016}" type="presOf" srcId="{39938556-3046-4F78-BDA1-B53AC68893E0}" destId="{14743396-BAE3-4A0A-BE4B-B6D615EC5468}" srcOrd="0" destOrd="0" presId="urn:microsoft.com/office/officeart/2005/8/layout/chevron2"/>
    <dgm:cxn modelId="{93C0B26C-4FC4-4436-B0BD-A8DB9D979A29}" type="presOf" srcId="{4DEBF63B-D454-4BEE-A8BA-DE8105C79B94}" destId="{6E807F32-06CF-499A-A326-4A1604511D6F}" srcOrd="0" destOrd="0" presId="urn:microsoft.com/office/officeart/2005/8/layout/chevron2"/>
    <dgm:cxn modelId="{DFA0D840-A336-4C59-942A-B37C85427101}" srcId="{6C6DBBE6-DF33-4986-A3F8-87D39E2A6049}" destId="{5EEDFF75-F2F1-4E16-9D8D-B05A386011F1}" srcOrd="0" destOrd="0" parTransId="{70A5DA67-9794-4C4C-8971-90BB1E7BADA9}" sibTransId="{8B84C5AD-F612-4051-B57A-1B6A7AE36AE7}"/>
    <dgm:cxn modelId="{63C3D789-CEB9-4DE9-8583-191D1A33764B}" type="presOf" srcId="{6C6DBBE6-DF33-4986-A3F8-87D39E2A6049}" destId="{26254344-4CCA-4498-AF40-0E0E15A0EEFC}" srcOrd="0" destOrd="0" presId="urn:microsoft.com/office/officeart/2005/8/layout/chevron2"/>
    <dgm:cxn modelId="{2F2A2266-C188-4943-A3CC-ABCDA6A582C0}" srcId="{39938556-3046-4F78-BDA1-B53AC68893E0}" destId="{8A812842-C06B-48D0-846F-785EB989B23F}" srcOrd="0" destOrd="0" parTransId="{8B947E9C-392E-4A24-B81F-10935612719A}" sibTransId="{A39F16C7-85A2-4FD7-83AC-E209A3E642C0}"/>
    <dgm:cxn modelId="{06D5BC50-60B6-4EE6-B852-0774BEE4813B}" type="presParOf" srcId="{6E807F32-06CF-499A-A326-4A1604511D6F}" destId="{B092C4D5-AADD-45D1-8BC3-3924389273D2}" srcOrd="0" destOrd="0" presId="urn:microsoft.com/office/officeart/2005/8/layout/chevron2"/>
    <dgm:cxn modelId="{4E5363CF-048E-49C4-8A8A-CF905E771479}" type="presParOf" srcId="{B092C4D5-AADD-45D1-8BC3-3924389273D2}" destId="{14743396-BAE3-4A0A-BE4B-B6D615EC5468}" srcOrd="0" destOrd="0" presId="urn:microsoft.com/office/officeart/2005/8/layout/chevron2"/>
    <dgm:cxn modelId="{60C80691-6C7E-4C34-814E-8E8BD7793C31}" type="presParOf" srcId="{B092C4D5-AADD-45D1-8BC3-3924389273D2}" destId="{98377401-AF51-4E46-9475-93836F3FCAD8}" srcOrd="1" destOrd="0" presId="urn:microsoft.com/office/officeart/2005/8/layout/chevron2"/>
    <dgm:cxn modelId="{A0F8FFF7-A6D3-453D-B81E-D2023AEB938A}" type="presParOf" srcId="{6E807F32-06CF-499A-A326-4A1604511D6F}" destId="{5E9B3410-A1F9-4CCB-B1A7-E4D583AA1C02}" srcOrd="1" destOrd="0" presId="urn:microsoft.com/office/officeart/2005/8/layout/chevron2"/>
    <dgm:cxn modelId="{06CDFBB6-5C8A-4920-93D6-FDEBE930E03B}" type="presParOf" srcId="{6E807F32-06CF-499A-A326-4A1604511D6F}" destId="{E36FCB3E-D516-4A0A-8D96-30F784DC3A7C}" srcOrd="2" destOrd="0" presId="urn:microsoft.com/office/officeart/2005/8/layout/chevron2"/>
    <dgm:cxn modelId="{DB164568-2812-4ECD-8695-389D483378C2}" type="presParOf" srcId="{E36FCB3E-D516-4A0A-8D96-30F784DC3A7C}" destId="{26254344-4CCA-4498-AF40-0E0E15A0EEFC}" srcOrd="0" destOrd="0" presId="urn:microsoft.com/office/officeart/2005/8/layout/chevron2"/>
    <dgm:cxn modelId="{57695FF7-1B96-479D-B6CF-F7D1E6246F6C}" type="presParOf" srcId="{E36FCB3E-D516-4A0A-8D96-30F784DC3A7C}" destId="{4361E16F-FE23-406C-9B40-878001F0B6E7}" srcOrd="1" destOrd="0" presId="urn:microsoft.com/office/officeart/2005/8/layout/chevron2"/>
    <dgm:cxn modelId="{A8FFA1BF-D12B-4F8E-963D-66C29440DB7C}" type="presParOf" srcId="{6E807F32-06CF-499A-A326-4A1604511D6F}" destId="{4BAC2375-2BD7-4D61-9DD6-54BE6093572F}" srcOrd="3" destOrd="0" presId="urn:microsoft.com/office/officeart/2005/8/layout/chevron2"/>
    <dgm:cxn modelId="{B4085D33-45DB-4BBE-9CC4-CDAFA9C9A49F}" type="presParOf" srcId="{6E807F32-06CF-499A-A326-4A1604511D6F}" destId="{2446B52C-B192-4C0A-BD1F-5AF0991FF2DA}" srcOrd="4" destOrd="0" presId="urn:microsoft.com/office/officeart/2005/8/layout/chevron2"/>
    <dgm:cxn modelId="{6CD88007-54E7-454C-9FF3-6EC86105E68B}" type="presParOf" srcId="{2446B52C-B192-4C0A-BD1F-5AF0991FF2DA}" destId="{28B433D8-8FB1-4F0D-8738-75D0B789B0AA}" srcOrd="0" destOrd="0" presId="urn:microsoft.com/office/officeart/2005/8/layout/chevron2"/>
    <dgm:cxn modelId="{A16E7697-E0A5-44A8-9DD5-BEAF3EFAC67B}" type="presParOf" srcId="{2446B52C-B192-4C0A-BD1F-5AF0991FF2DA}" destId="{DE5178EC-CF4D-45BB-876C-03B8AA4E62D1}" srcOrd="1" destOrd="0" presId="urn:microsoft.com/office/officeart/2005/8/layout/chevron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743396-BAE3-4A0A-BE4B-B6D615EC5468}">
      <dsp:nvSpPr>
        <dsp:cNvPr id="0" name=""/>
        <dsp:cNvSpPr/>
      </dsp:nvSpPr>
      <dsp:spPr>
        <a:xfrm rot="5400000">
          <a:off x="-102423" y="104172"/>
          <a:ext cx="682826" cy="47797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rtl="1">
            <a:lnSpc>
              <a:spcPct val="90000"/>
            </a:lnSpc>
            <a:spcBef>
              <a:spcPct val="0"/>
            </a:spcBef>
            <a:spcAft>
              <a:spcPct val="35000"/>
            </a:spcAft>
          </a:pPr>
          <a:r>
            <a:rPr lang="en-US" sz="1300" kern="1200"/>
            <a:t>Step 1</a:t>
          </a:r>
          <a:endParaRPr lang="x-none" sz="1300" kern="1200"/>
        </a:p>
      </dsp:txBody>
      <dsp:txXfrm rot="-5400000">
        <a:off x="1" y="240737"/>
        <a:ext cx="477978" cy="204848"/>
      </dsp:txXfrm>
    </dsp:sp>
    <dsp:sp modelId="{98377401-AF51-4E46-9475-93836F3FCAD8}">
      <dsp:nvSpPr>
        <dsp:cNvPr id="0" name=""/>
        <dsp:cNvSpPr/>
      </dsp:nvSpPr>
      <dsp:spPr>
        <a:xfrm rot="5400000">
          <a:off x="2330900" y="-1851173"/>
          <a:ext cx="443836" cy="414968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rtl="0">
            <a:lnSpc>
              <a:spcPct val="90000"/>
            </a:lnSpc>
            <a:spcBef>
              <a:spcPct val="0"/>
            </a:spcBef>
            <a:spcAft>
              <a:spcPct val="15000"/>
            </a:spcAft>
            <a:buChar char="••"/>
          </a:pPr>
          <a:r>
            <a:rPr lang="en-US" sz="1600" kern="1200"/>
            <a:t>Read and understand the propaganda techniques carefully. </a:t>
          </a:r>
          <a:endParaRPr lang="x-none" sz="1600" kern="1200"/>
        </a:p>
      </dsp:txBody>
      <dsp:txXfrm rot="-5400000">
        <a:off x="477978" y="23415"/>
        <a:ext cx="4128014" cy="400504"/>
      </dsp:txXfrm>
    </dsp:sp>
    <dsp:sp modelId="{26254344-4CCA-4498-AF40-0E0E15A0EEFC}">
      <dsp:nvSpPr>
        <dsp:cNvPr id="0" name=""/>
        <dsp:cNvSpPr/>
      </dsp:nvSpPr>
      <dsp:spPr>
        <a:xfrm rot="5400000">
          <a:off x="-102423" y="643605"/>
          <a:ext cx="682826" cy="47797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rtl="1">
            <a:lnSpc>
              <a:spcPct val="90000"/>
            </a:lnSpc>
            <a:spcBef>
              <a:spcPct val="0"/>
            </a:spcBef>
            <a:spcAft>
              <a:spcPct val="35000"/>
            </a:spcAft>
          </a:pPr>
          <a:r>
            <a:rPr lang="en-US" sz="1300" kern="1200"/>
            <a:t>Step 2</a:t>
          </a:r>
          <a:endParaRPr lang="x-none" sz="1300" kern="1200"/>
        </a:p>
      </dsp:txBody>
      <dsp:txXfrm rot="-5400000">
        <a:off x="1" y="780170"/>
        <a:ext cx="477978" cy="204848"/>
      </dsp:txXfrm>
    </dsp:sp>
    <dsp:sp modelId="{4361E16F-FE23-406C-9B40-878001F0B6E7}">
      <dsp:nvSpPr>
        <dsp:cNvPr id="0" name=""/>
        <dsp:cNvSpPr/>
      </dsp:nvSpPr>
      <dsp:spPr>
        <a:xfrm rot="5400000">
          <a:off x="2330900" y="-1311740"/>
          <a:ext cx="443836" cy="414968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rtl="0">
            <a:lnSpc>
              <a:spcPct val="90000"/>
            </a:lnSpc>
            <a:spcBef>
              <a:spcPct val="0"/>
            </a:spcBef>
            <a:spcAft>
              <a:spcPct val="15000"/>
            </a:spcAft>
            <a:buChar char="••"/>
          </a:pPr>
          <a:r>
            <a:rPr lang="en-US" sz="1600" kern="1200"/>
            <a:t>Go through the examples and find out propaganda techniques. </a:t>
          </a:r>
          <a:endParaRPr lang="x-none" sz="1600" kern="1200"/>
        </a:p>
      </dsp:txBody>
      <dsp:txXfrm rot="-5400000">
        <a:off x="477978" y="562848"/>
        <a:ext cx="4128014" cy="400504"/>
      </dsp:txXfrm>
    </dsp:sp>
    <dsp:sp modelId="{28B433D8-8FB1-4F0D-8738-75D0B789B0AA}">
      <dsp:nvSpPr>
        <dsp:cNvPr id="0" name=""/>
        <dsp:cNvSpPr/>
      </dsp:nvSpPr>
      <dsp:spPr>
        <a:xfrm rot="5400000">
          <a:off x="-102423" y="1183037"/>
          <a:ext cx="682826" cy="47797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rtl="1">
            <a:lnSpc>
              <a:spcPct val="90000"/>
            </a:lnSpc>
            <a:spcBef>
              <a:spcPct val="0"/>
            </a:spcBef>
            <a:spcAft>
              <a:spcPct val="35000"/>
            </a:spcAft>
          </a:pPr>
          <a:r>
            <a:rPr lang="en-US" sz="1300" kern="1200"/>
            <a:t>Step 3</a:t>
          </a:r>
          <a:endParaRPr lang="x-none" sz="1300" kern="1200"/>
        </a:p>
      </dsp:txBody>
      <dsp:txXfrm rot="-5400000">
        <a:off x="1" y="1319602"/>
        <a:ext cx="477978" cy="204848"/>
      </dsp:txXfrm>
    </dsp:sp>
    <dsp:sp modelId="{DE5178EC-CF4D-45BB-876C-03B8AA4E62D1}">
      <dsp:nvSpPr>
        <dsp:cNvPr id="0" name=""/>
        <dsp:cNvSpPr/>
      </dsp:nvSpPr>
      <dsp:spPr>
        <a:xfrm rot="5400000">
          <a:off x="2330900" y="-772307"/>
          <a:ext cx="443836" cy="414968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rtl="0">
            <a:lnSpc>
              <a:spcPct val="90000"/>
            </a:lnSpc>
            <a:spcBef>
              <a:spcPct val="0"/>
            </a:spcBef>
            <a:spcAft>
              <a:spcPct val="15000"/>
            </a:spcAft>
            <a:buChar char="••"/>
          </a:pPr>
          <a:r>
            <a:rPr lang="en-US" sz="1600" kern="1200"/>
            <a:t>Select one paragraph and try annotating it by following the steps from the flowchart</a:t>
          </a:r>
          <a:endParaRPr lang="x-none" sz="1600" kern="1200"/>
        </a:p>
      </dsp:txBody>
      <dsp:txXfrm rot="-5400000">
        <a:off x="477978" y="1102281"/>
        <a:ext cx="4128014" cy="40050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743396-BAE3-4A0A-BE4B-B6D615EC5468}">
      <dsp:nvSpPr>
        <dsp:cNvPr id="0" name=""/>
        <dsp:cNvSpPr/>
      </dsp:nvSpPr>
      <dsp:spPr>
        <a:xfrm rot="5400000">
          <a:off x="-102423" y="104172"/>
          <a:ext cx="682826" cy="47797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rtl="1">
            <a:lnSpc>
              <a:spcPct val="90000"/>
            </a:lnSpc>
            <a:spcBef>
              <a:spcPct val="0"/>
            </a:spcBef>
            <a:spcAft>
              <a:spcPct val="35000"/>
            </a:spcAft>
          </a:pPr>
          <a:r>
            <a:rPr lang="en-US" sz="1300" kern="1200"/>
            <a:t>Step 4</a:t>
          </a:r>
          <a:endParaRPr lang="x-none" sz="1300" kern="1200"/>
        </a:p>
      </dsp:txBody>
      <dsp:txXfrm rot="-5400000">
        <a:off x="1" y="240737"/>
        <a:ext cx="477978" cy="204848"/>
      </dsp:txXfrm>
    </dsp:sp>
    <dsp:sp modelId="{98377401-AF51-4E46-9475-93836F3FCAD8}">
      <dsp:nvSpPr>
        <dsp:cNvPr id="0" name=""/>
        <dsp:cNvSpPr/>
      </dsp:nvSpPr>
      <dsp:spPr>
        <a:xfrm rot="5400000">
          <a:off x="2330900" y="-1851173"/>
          <a:ext cx="443836" cy="414968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rtl="0">
            <a:lnSpc>
              <a:spcPct val="90000"/>
            </a:lnSpc>
            <a:spcBef>
              <a:spcPct val="0"/>
            </a:spcBef>
            <a:spcAft>
              <a:spcPct val="15000"/>
            </a:spcAft>
            <a:buChar char="••"/>
          </a:pPr>
          <a:r>
            <a:rPr lang="en-US" sz="1600" kern="1200"/>
            <a:t>pinppoint at  phrases which employ a technique </a:t>
          </a:r>
          <a:endParaRPr lang="x-none" sz="1600" kern="1200"/>
        </a:p>
      </dsp:txBody>
      <dsp:txXfrm rot="-5400000">
        <a:off x="477978" y="23415"/>
        <a:ext cx="4128014" cy="400504"/>
      </dsp:txXfrm>
    </dsp:sp>
    <dsp:sp modelId="{26254344-4CCA-4498-AF40-0E0E15A0EEFC}">
      <dsp:nvSpPr>
        <dsp:cNvPr id="0" name=""/>
        <dsp:cNvSpPr/>
      </dsp:nvSpPr>
      <dsp:spPr>
        <a:xfrm rot="5400000">
          <a:off x="-102423" y="643605"/>
          <a:ext cx="682826" cy="47797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rtl="0">
            <a:lnSpc>
              <a:spcPct val="90000"/>
            </a:lnSpc>
            <a:spcBef>
              <a:spcPct val="0"/>
            </a:spcBef>
            <a:spcAft>
              <a:spcPct val="35000"/>
            </a:spcAft>
          </a:pPr>
          <a:r>
            <a:rPr lang="en-US" sz="1300" kern="1200"/>
            <a:t>Step 5</a:t>
          </a:r>
          <a:endParaRPr lang="x-none" sz="1300" kern="1200"/>
        </a:p>
      </dsp:txBody>
      <dsp:txXfrm rot="-5400000">
        <a:off x="1" y="780170"/>
        <a:ext cx="477978" cy="204848"/>
      </dsp:txXfrm>
    </dsp:sp>
    <dsp:sp modelId="{4361E16F-FE23-406C-9B40-878001F0B6E7}">
      <dsp:nvSpPr>
        <dsp:cNvPr id="0" name=""/>
        <dsp:cNvSpPr/>
      </dsp:nvSpPr>
      <dsp:spPr>
        <a:xfrm rot="5400000">
          <a:off x="2330900" y="-1311740"/>
          <a:ext cx="443836" cy="414968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rtl="0">
            <a:lnSpc>
              <a:spcPct val="90000"/>
            </a:lnSpc>
            <a:spcBef>
              <a:spcPct val="0"/>
            </a:spcBef>
            <a:spcAft>
              <a:spcPct val="15000"/>
            </a:spcAft>
            <a:buChar char="••"/>
          </a:pPr>
          <a:r>
            <a:rPr lang="en-US" sz="1600" kern="1200"/>
            <a:t>All you need to do is writing 1-2 words describing the technique </a:t>
          </a:r>
          <a:endParaRPr lang="x-none" sz="1600" kern="1200"/>
        </a:p>
      </dsp:txBody>
      <dsp:txXfrm rot="-5400000">
        <a:off x="477978" y="562848"/>
        <a:ext cx="4128014" cy="400504"/>
      </dsp:txXfrm>
    </dsp:sp>
    <dsp:sp modelId="{28B433D8-8FB1-4F0D-8738-75D0B789B0AA}">
      <dsp:nvSpPr>
        <dsp:cNvPr id="0" name=""/>
        <dsp:cNvSpPr/>
      </dsp:nvSpPr>
      <dsp:spPr>
        <a:xfrm rot="5400000">
          <a:off x="-102423" y="1183037"/>
          <a:ext cx="682826" cy="47797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rtl="1">
            <a:lnSpc>
              <a:spcPct val="90000"/>
            </a:lnSpc>
            <a:spcBef>
              <a:spcPct val="0"/>
            </a:spcBef>
            <a:spcAft>
              <a:spcPct val="35000"/>
            </a:spcAft>
          </a:pPr>
          <a:r>
            <a:rPr lang="en-US" sz="1300" kern="1200"/>
            <a:t>Step 3</a:t>
          </a:r>
          <a:endParaRPr lang="x-none" sz="1300" kern="1200"/>
        </a:p>
      </dsp:txBody>
      <dsp:txXfrm rot="-5400000">
        <a:off x="1" y="1319602"/>
        <a:ext cx="477978" cy="204848"/>
      </dsp:txXfrm>
    </dsp:sp>
    <dsp:sp modelId="{DE5178EC-CF4D-45BB-876C-03B8AA4E62D1}">
      <dsp:nvSpPr>
        <dsp:cNvPr id="0" name=""/>
        <dsp:cNvSpPr/>
      </dsp:nvSpPr>
      <dsp:spPr>
        <a:xfrm rot="5400000">
          <a:off x="2330900" y="-772307"/>
          <a:ext cx="443836" cy="414968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rtl="0">
            <a:lnSpc>
              <a:spcPct val="90000"/>
            </a:lnSpc>
            <a:spcBef>
              <a:spcPct val="0"/>
            </a:spcBef>
            <a:spcAft>
              <a:spcPct val="15000"/>
            </a:spcAft>
            <a:buChar char="••"/>
          </a:pPr>
          <a:endParaRPr lang="x-none" sz="1600" kern="1200"/>
        </a:p>
      </dsp:txBody>
      <dsp:txXfrm rot="-5400000">
        <a:off x="477978" y="1102281"/>
        <a:ext cx="4128014" cy="40050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360</Words>
  <Characters>2057</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ASAMA MOHAMMAD   ALLI</dc:creator>
  <cp:keywords/>
  <dc:description/>
  <cp:lastModifiedBy>Alberto Barron Cedeno</cp:lastModifiedBy>
  <cp:revision>3</cp:revision>
  <dcterms:created xsi:type="dcterms:W3CDTF">2018-06-10T07:19:00Z</dcterms:created>
  <dcterms:modified xsi:type="dcterms:W3CDTF">2018-06-10T07:27:00Z</dcterms:modified>
</cp:coreProperties>
</file>